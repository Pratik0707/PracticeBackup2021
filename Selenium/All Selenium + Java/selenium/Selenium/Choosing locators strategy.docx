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EA5" w:rsidRPr="00E86EA5" w:rsidRDefault="00E86EA5" w:rsidP="00E86EA5">
      <w:pPr>
        <w:shd w:val="clear" w:color="auto" w:fill="FFFFFF"/>
        <w:spacing w:after="0" w:line="240" w:lineRule="auto"/>
        <w:jc w:val="both"/>
        <w:textAlignment w:val="baseline"/>
        <w:outlineLvl w:val="0"/>
        <w:rPr>
          <w:rFonts w:ascii="Segoe UI" w:eastAsia="Times New Roman" w:hAnsi="Segoe UI" w:cs="Segoe UI"/>
          <w:b/>
          <w:bCs/>
          <w:color w:val="444444"/>
          <w:kern w:val="36"/>
          <w:sz w:val="48"/>
          <w:szCs w:val="48"/>
        </w:rPr>
      </w:pPr>
      <w:ins w:id="0" w:author="Unknown" w:date="2015-09-02T09:32:00Z">
        <w:r w:rsidRPr="00E86EA5">
          <w:rPr>
            <w:rFonts w:ascii="Segoe UI" w:eastAsia="Times New Roman" w:hAnsi="Segoe UI" w:cs="Segoe UI"/>
            <w:b/>
            <w:bCs/>
            <w:color w:val="000000"/>
            <w:kern w:val="36"/>
            <w:sz w:val="26"/>
          </w:rPr>
          <w:t>Selenium Locators</w:t>
        </w:r>
      </w:ins>
    </w:p>
    <w:p w:rsidR="00E86EA5" w:rsidRPr="00E86EA5" w:rsidRDefault="00E86EA5" w:rsidP="00E86EA5">
      <w:pPr>
        <w:shd w:val="clear" w:color="auto" w:fill="FFFFFF"/>
        <w:spacing w:after="125" w:line="240" w:lineRule="auto"/>
        <w:jc w:val="both"/>
        <w:textAlignment w:val="baseline"/>
        <w:rPr>
          <w:rFonts w:ascii="Segoe UI" w:eastAsia="Times New Roman" w:hAnsi="Segoe UI" w:cs="Segoe UI"/>
          <w:color w:val="444444"/>
          <w:sz w:val="24"/>
          <w:szCs w:val="24"/>
        </w:rPr>
      </w:pPr>
      <w:r w:rsidRPr="00E86EA5">
        <w:rPr>
          <w:rFonts w:ascii="Segoe UI" w:eastAsia="Times New Roman" w:hAnsi="Segoe UI" w:cs="Segoe UI"/>
          <w:color w:val="444444"/>
          <w:sz w:val="24"/>
          <w:szCs w:val="24"/>
        </w:rPr>
        <w:t>Selenium gives user</w:t>
      </w:r>
      <w:r>
        <w:rPr>
          <w:rFonts w:ascii="Segoe UI" w:eastAsia="Times New Roman" w:hAnsi="Segoe UI" w:cs="Segoe UI"/>
          <w:color w:val="444444"/>
          <w:sz w:val="24"/>
          <w:szCs w:val="24"/>
        </w:rPr>
        <w:t xml:space="preserve"> options to locate elements in 8</w:t>
      </w:r>
      <w:r w:rsidRPr="00E86EA5">
        <w:rPr>
          <w:rFonts w:ascii="Segoe UI" w:eastAsia="Times New Roman" w:hAnsi="Segoe UI" w:cs="Segoe UI"/>
          <w:color w:val="444444"/>
          <w:sz w:val="24"/>
          <w:szCs w:val="24"/>
        </w:rPr>
        <w:t xml:space="preserve"> different ways.</w:t>
      </w:r>
    </w:p>
    <w:p w:rsidR="00E86EA5" w:rsidRPr="00E86EA5" w:rsidRDefault="00E86EA5" w:rsidP="00E86EA5">
      <w:pPr>
        <w:numPr>
          <w:ilvl w:val="0"/>
          <w:numId w:val="1"/>
        </w:numPr>
        <w:shd w:val="clear" w:color="auto" w:fill="FFFFFF"/>
        <w:spacing w:beforeAutospacing="1" w:after="0" w:afterAutospacing="1" w:line="240" w:lineRule="auto"/>
        <w:jc w:val="both"/>
        <w:textAlignment w:val="baseline"/>
        <w:rPr>
          <w:rFonts w:ascii="Segoe UI" w:eastAsia="Times New Roman" w:hAnsi="Segoe UI" w:cs="Segoe UI"/>
          <w:color w:val="444444"/>
          <w:sz w:val="16"/>
          <w:szCs w:val="16"/>
        </w:rPr>
      </w:pPr>
      <w:r w:rsidRPr="00E86EA5">
        <w:rPr>
          <w:rFonts w:ascii="Segoe UI" w:eastAsia="Times New Roman" w:hAnsi="Segoe UI" w:cs="Segoe UI"/>
          <w:b/>
          <w:bCs/>
          <w:color w:val="808080"/>
          <w:sz w:val="16"/>
        </w:rPr>
        <w:t>Id</w:t>
      </w:r>
    </w:p>
    <w:p w:rsidR="00E86EA5" w:rsidRPr="00E86EA5" w:rsidRDefault="00E86EA5" w:rsidP="00E86EA5">
      <w:pPr>
        <w:numPr>
          <w:ilvl w:val="0"/>
          <w:numId w:val="1"/>
        </w:numPr>
        <w:shd w:val="clear" w:color="auto" w:fill="FFFFFF"/>
        <w:spacing w:beforeAutospacing="1" w:after="0" w:afterAutospacing="1" w:line="240" w:lineRule="auto"/>
        <w:jc w:val="both"/>
        <w:textAlignment w:val="baseline"/>
        <w:rPr>
          <w:rFonts w:ascii="Segoe UI" w:eastAsia="Times New Roman" w:hAnsi="Segoe UI" w:cs="Segoe UI"/>
          <w:color w:val="444444"/>
          <w:sz w:val="16"/>
          <w:szCs w:val="16"/>
        </w:rPr>
      </w:pPr>
      <w:r w:rsidRPr="00E86EA5">
        <w:rPr>
          <w:rFonts w:ascii="Segoe UI" w:eastAsia="Times New Roman" w:hAnsi="Segoe UI" w:cs="Segoe UI"/>
          <w:b/>
          <w:bCs/>
          <w:color w:val="808080"/>
          <w:sz w:val="16"/>
        </w:rPr>
        <w:t>Name</w:t>
      </w:r>
    </w:p>
    <w:p w:rsidR="00E86EA5" w:rsidRPr="00E86EA5" w:rsidRDefault="00E86EA5" w:rsidP="00E86EA5">
      <w:pPr>
        <w:numPr>
          <w:ilvl w:val="0"/>
          <w:numId w:val="1"/>
        </w:numPr>
        <w:shd w:val="clear" w:color="auto" w:fill="FFFFFF"/>
        <w:spacing w:beforeAutospacing="1" w:after="0" w:afterAutospacing="1" w:line="240" w:lineRule="auto"/>
        <w:jc w:val="both"/>
        <w:textAlignment w:val="baseline"/>
        <w:rPr>
          <w:rFonts w:ascii="Segoe UI" w:eastAsia="Times New Roman" w:hAnsi="Segoe UI" w:cs="Segoe UI"/>
          <w:color w:val="444444"/>
          <w:sz w:val="16"/>
          <w:szCs w:val="16"/>
        </w:rPr>
      </w:pPr>
      <w:proofErr w:type="spellStart"/>
      <w:r w:rsidRPr="00E86EA5">
        <w:rPr>
          <w:rFonts w:ascii="Segoe UI" w:eastAsia="Times New Roman" w:hAnsi="Segoe UI" w:cs="Segoe UI"/>
          <w:b/>
          <w:bCs/>
          <w:color w:val="808080"/>
          <w:sz w:val="16"/>
        </w:rPr>
        <w:t>Linktext</w:t>
      </w:r>
      <w:proofErr w:type="spellEnd"/>
    </w:p>
    <w:p w:rsidR="00E86EA5" w:rsidRPr="00E86EA5" w:rsidRDefault="00E86EA5" w:rsidP="00E86EA5">
      <w:pPr>
        <w:numPr>
          <w:ilvl w:val="0"/>
          <w:numId w:val="1"/>
        </w:numPr>
        <w:shd w:val="clear" w:color="auto" w:fill="FFFFFF"/>
        <w:spacing w:beforeAutospacing="1" w:after="0" w:afterAutospacing="1" w:line="240" w:lineRule="auto"/>
        <w:jc w:val="both"/>
        <w:textAlignment w:val="baseline"/>
        <w:rPr>
          <w:rFonts w:ascii="Segoe UI" w:eastAsia="Times New Roman" w:hAnsi="Segoe UI" w:cs="Segoe UI"/>
          <w:color w:val="444444"/>
          <w:sz w:val="16"/>
          <w:szCs w:val="16"/>
        </w:rPr>
      </w:pPr>
      <w:r w:rsidRPr="00E86EA5">
        <w:rPr>
          <w:rFonts w:ascii="Segoe UI" w:eastAsia="Times New Roman" w:hAnsi="Segoe UI" w:cs="Segoe UI"/>
          <w:b/>
          <w:bCs/>
          <w:color w:val="808080"/>
          <w:sz w:val="16"/>
        </w:rPr>
        <w:t xml:space="preserve">Partial </w:t>
      </w:r>
      <w:proofErr w:type="spellStart"/>
      <w:r w:rsidRPr="00E86EA5">
        <w:rPr>
          <w:rFonts w:ascii="Segoe UI" w:eastAsia="Times New Roman" w:hAnsi="Segoe UI" w:cs="Segoe UI"/>
          <w:b/>
          <w:bCs/>
          <w:color w:val="808080"/>
          <w:sz w:val="16"/>
        </w:rPr>
        <w:t>Linktext</w:t>
      </w:r>
      <w:proofErr w:type="spellEnd"/>
    </w:p>
    <w:p w:rsidR="00E86EA5" w:rsidRPr="00E86EA5" w:rsidRDefault="00E86EA5" w:rsidP="00E86EA5">
      <w:pPr>
        <w:numPr>
          <w:ilvl w:val="0"/>
          <w:numId w:val="1"/>
        </w:numPr>
        <w:shd w:val="clear" w:color="auto" w:fill="FFFFFF"/>
        <w:spacing w:beforeAutospacing="1" w:after="0" w:afterAutospacing="1" w:line="240" w:lineRule="auto"/>
        <w:jc w:val="both"/>
        <w:textAlignment w:val="baseline"/>
        <w:rPr>
          <w:rFonts w:ascii="Segoe UI" w:eastAsia="Times New Roman" w:hAnsi="Segoe UI" w:cs="Segoe UI"/>
          <w:color w:val="444444"/>
          <w:sz w:val="16"/>
          <w:szCs w:val="16"/>
        </w:rPr>
      </w:pPr>
      <w:r w:rsidRPr="00E86EA5">
        <w:rPr>
          <w:rFonts w:ascii="Segoe UI" w:eastAsia="Times New Roman" w:hAnsi="Segoe UI" w:cs="Segoe UI"/>
          <w:b/>
          <w:bCs/>
          <w:color w:val="808080"/>
          <w:sz w:val="16"/>
        </w:rPr>
        <w:t>Tag Name</w:t>
      </w:r>
    </w:p>
    <w:p w:rsidR="00E86EA5" w:rsidRPr="00E86EA5" w:rsidRDefault="00E86EA5" w:rsidP="00E86EA5">
      <w:pPr>
        <w:numPr>
          <w:ilvl w:val="0"/>
          <w:numId w:val="1"/>
        </w:numPr>
        <w:shd w:val="clear" w:color="auto" w:fill="FFFFFF"/>
        <w:spacing w:beforeAutospacing="1" w:after="0" w:afterAutospacing="1" w:line="240" w:lineRule="auto"/>
        <w:jc w:val="both"/>
        <w:textAlignment w:val="baseline"/>
        <w:rPr>
          <w:rFonts w:ascii="Segoe UI" w:eastAsia="Times New Roman" w:hAnsi="Segoe UI" w:cs="Segoe UI"/>
          <w:color w:val="444444"/>
          <w:sz w:val="16"/>
          <w:szCs w:val="16"/>
        </w:rPr>
      </w:pPr>
      <w:r w:rsidRPr="00E86EA5">
        <w:rPr>
          <w:rFonts w:ascii="Segoe UI" w:eastAsia="Times New Roman" w:hAnsi="Segoe UI" w:cs="Segoe UI"/>
          <w:b/>
          <w:bCs/>
          <w:color w:val="808080"/>
          <w:sz w:val="16"/>
        </w:rPr>
        <w:t>Class Name</w:t>
      </w:r>
    </w:p>
    <w:p w:rsidR="00E86EA5" w:rsidRPr="00E86EA5" w:rsidRDefault="00E86EA5" w:rsidP="00E86EA5">
      <w:pPr>
        <w:numPr>
          <w:ilvl w:val="0"/>
          <w:numId w:val="1"/>
        </w:numPr>
        <w:shd w:val="clear" w:color="auto" w:fill="FFFFFF"/>
        <w:spacing w:beforeAutospacing="1" w:after="0" w:afterAutospacing="1" w:line="240" w:lineRule="auto"/>
        <w:jc w:val="both"/>
        <w:textAlignment w:val="baseline"/>
        <w:rPr>
          <w:rFonts w:ascii="Segoe UI" w:eastAsia="Times New Roman" w:hAnsi="Segoe UI" w:cs="Segoe UI"/>
          <w:color w:val="444444"/>
          <w:sz w:val="16"/>
          <w:szCs w:val="16"/>
        </w:rPr>
      </w:pPr>
      <w:r w:rsidRPr="00E86EA5">
        <w:rPr>
          <w:rFonts w:ascii="Segoe UI" w:eastAsia="Times New Roman" w:hAnsi="Segoe UI" w:cs="Segoe UI"/>
          <w:b/>
          <w:bCs/>
          <w:color w:val="808080"/>
          <w:sz w:val="16"/>
        </w:rPr>
        <w:t>CSS </w:t>
      </w:r>
      <w:r w:rsidRPr="00E86EA5">
        <w:rPr>
          <w:rFonts w:ascii="Segoe UI" w:eastAsia="Times New Roman" w:hAnsi="Segoe UI" w:cs="Segoe UI"/>
          <w:color w:val="808080"/>
          <w:sz w:val="16"/>
          <w:szCs w:val="16"/>
          <w:bdr w:val="none" w:sz="0" w:space="0" w:color="auto" w:frame="1"/>
        </w:rPr>
        <w:t>(Cascaded Spread Sheets)</w:t>
      </w:r>
    </w:p>
    <w:p w:rsidR="00E86EA5" w:rsidRPr="00E86EA5" w:rsidRDefault="00E86EA5" w:rsidP="00844316">
      <w:pPr>
        <w:numPr>
          <w:ilvl w:val="0"/>
          <w:numId w:val="1"/>
        </w:numPr>
        <w:shd w:val="clear" w:color="auto" w:fill="FFFFFF"/>
        <w:spacing w:beforeAutospacing="1" w:after="0" w:afterAutospacing="1" w:line="240" w:lineRule="auto"/>
        <w:jc w:val="both"/>
        <w:textAlignment w:val="baseline"/>
        <w:rPr>
          <w:rFonts w:ascii="Segoe UI" w:eastAsia="Times New Roman" w:hAnsi="Segoe UI" w:cs="Segoe UI"/>
          <w:color w:val="444444"/>
          <w:sz w:val="16"/>
          <w:szCs w:val="16"/>
        </w:rPr>
      </w:pPr>
      <w:proofErr w:type="spellStart"/>
      <w:r w:rsidRPr="00E86EA5">
        <w:rPr>
          <w:rFonts w:ascii="Segoe UI" w:eastAsia="Times New Roman" w:hAnsi="Segoe UI" w:cs="Segoe UI"/>
          <w:b/>
          <w:bCs/>
          <w:color w:val="808080"/>
          <w:sz w:val="16"/>
        </w:rPr>
        <w:t>XPath</w:t>
      </w:r>
      <w:proofErr w:type="spellEnd"/>
      <w:r w:rsidRPr="00E86EA5">
        <w:rPr>
          <w:rFonts w:ascii="Segoe UI" w:eastAsia="Times New Roman" w:hAnsi="Segoe UI" w:cs="Segoe UI"/>
          <w:b/>
          <w:bCs/>
          <w:color w:val="808080"/>
          <w:sz w:val="16"/>
        </w:rPr>
        <w:t> </w:t>
      </w:r>
      <w:r w:rsidR="00C950DF">
        <w:rPr>
          <w:rFonts w:ascii="Segoe UI" w:eastAsia="Times New Roman" w:hAnsi="Segoe UI" w:cs="Segoe UI"/>
          <w:color w:val="808080"/>
          <w:sz w:val="16"/>
          <w:szCs w:val="16"/>
          <w:bdr w:val="none" w:sz="0" w:space="0" w:color="auto" w:frame="1"/>
        </w:rPr>
        <w:t xml:space="preserve"> </w:t>
      </w:r>
      <w:r w:rsidR="00B00324">
        <w:rPr>
          <w:rFonts w:ascii="Segoe UI" w:eastAsia="Times New Roman" w:hAnsi="Segoe UI" w:cs="Segoe UI"/>
          <w:color w:val="808080"/>
          <w:sz w:val="16"/>
          <w:szCs w:val="16"/>
          <w:bdr w:val="none" w:sz="0" w:space="0" w:color="auto" w:frame="1"/>
        </w:rPr>
        <w:t xml:space="preserve"> </w:t>
      </w:r>
    </w:p>
    <w:p w:rsidR="00E86EA5" w:rsidRPr="00E86EA5" w:rsidRDefault="00E86EA5" w:rsidP="00E86EA5">
      <w:pPr>
        <w:shd w:val="clear" w:color="auto" w:fill="FFFFFF"/>
        <w:spacing w:after="0" w:line="240" w:lineRule="auto"/>
        <w:jc w:val="both"/>
        <w:textAlignment w:val="baseline"/>
        <w:outlineLvl w:val="0"/>
        <w:rPr>
          <w:rFonts w:ascii="Segoe UI" w:eastAsia="Times New Roman" w:hAnsi="Segoe UI" w:cs="Segoe UI"/>
          <w:b/>
          <w:bCs/>
          <w:color w:val="444444"/>
          <w:kern w:val="36"/>
          <w:sz w:val="48"/>
          <w:szCs w:val="48"/>
        </w:rPr>
      </w:pPr>
      <w:r w:rsidRPr="00E86EA5">
        <w:rPr>
          <w:rFonts w:ascii="Segoe UI" w:eastAsia="Times New Roman" w:hAnsi="Segoe UI" w:cs="Segoe UI"/>
          <w:b/>
          <w:bCs/>
          <w:color w:val="000000"/>
          <w:kern w:val="36"/>
          <w:sz w:val="26"/>
        </w:rPr>
        <w:t>Selenium Locators: Locate element by I</w:t>
      </w:r>
      <w:ins w:id="1" w:author="Unknown" w:date="2015-09-02T09:32:00Z">
        <w:r w:rsidRPr="00E86EA5">
          <w:rPr>
            <w:rFonts w:ascii="Segoe UI" w:eastAsia="Times New Roman" w:hAnsi="Segoe UI" w:cs="Segoe UI"/>
            <w:b/>
            <w:bCs/>
            <w:color w:val="000000"/>
            <w:kern w:val="36"/>
            <w:sz w:val="26"/>
          </w:rPr>
          <w:t>d</w:t>
        </w:r>
      </w:ins>
    </w:p>
    <w:p w:rsidR="00E86EA5" w:rsidRPr="00E86EA5" w:rsidRDefault="00E86EA5" w:rsidP="00E86EA5">
      <w:pPr>
        <w:shd w:val="clear" w:color="auto" w:fill="FFFFFF"/>
        <w:spacing w:after="125" w:line="240" w:lineRule="auto"/>
        <w:jc w:val="both"/>
        <w:textAlignment w:val="baseline"/>
        <w:rPr>
          <w:rFonts w:ascii="Segoe UI" w:eastAsia="Times New Roman" w:hAnsi="Segoe UI" w:cs="Segoe UI"/>
          <w:color w:val="444444"/>
          <w:sz w:val="24"/>
          <w:szCs w:val="24"/>
        </w:rPr>
      </w:pPr>
      <w:r w:rsidRPr="00E86EA5">
        <w:rPr>
          <w:rFonts w:ascii="Segoe UI" w:eastAsia="Times New Roman" w:hAnsi="Segoe UI" w:cs="Segoe UI"/>
          <w:color w:val="444444"/>
          <w:sz w:val="24"/>
          <w:szCs w:val="24"/>
        </w:rPr>
        <w:t>The most preferred</w:t>
      </w:r>
      <w:proofErr w:type="gramStart"/>
      <w:r w:rsidRPr="00E86EA5">
        <w:rPr>
          <w:rFonts w:ascii="Segoe UI" w:eastAsia="Times New Roman" w:hAnsi="Segoe UI" w:cs="Segoe UI"/>
          <w:color w:val="444444"/>
          <w:sz w:val="24"/>
          <w:szCs w:val="24"/>
        </w:rPr>
        <w:t>,</w:t>
      </w:r>
      <w:proofErr w:type="gramEnd"/>
      <w:r w:rsidRPr="00E86EA5">
        <w:rPr>
          <w:rFonts w:ascii="Segoe UI" w:eastAsia="Times New Roman" w:hAnsi="Segoe UI" w:cs="Segoe UI"/>
          <w:color w:val="444444"/>
          <w:sz w:val="24"/>
          <w:szCs w:val="24"/>
        </w:rPr>
        <w:t xml:space="preserve"> the easiest and efficient way to locate an element on a web page is By ID. Id will the attribute on the page which will be unique like you bank account number or employee id. Ids are the safest and fastest locator option and should always be the first choice even when there are multiple choices.</w:t>
      </w:r>
    </w:p>
    <w:p w:rsidR="00E86EA5" w:rsidRPr="00E86EA5" w:rsidRDefault="00E86EA5" w:rsidP="00E86EA5">
      <w:pPr>
        <w:pBdr>
          <w:top w:val="single" w:sz="4" w:space="0" w:color="EDEDED"/>
          <w:left w:val="single" w:sz="4" w:space="0" w:color="EDEDED"/>
          <w:bottom w:val="single" w:sz="4" w:space="0" w:color="EDEDED"/>
          <w:right w:val="single" w:sz="4"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20"/>
          <w:szCs w:val="20"/>
        </w:rPr>
      </w:pPr>
      <w:r w:rsidRPr="00E86EA5">
        <w:rPr>
          <w:rFonts w:ascii="Consolas" w:eastAsia="Times New Roman" w:hAnsi="Consolas" w:cs="Consolas"/>
          <w:color w:val="666666"/>
          <w:sz w:val="20"/>
          <w:szCs w:val="20"/>
        </w:rPr>
        <w:t xml:space="preserve"> Example 1:  &lt;input id="</w:t>
      </w:r>
      <w:proofErr w:type="spellStart"/>
      <w:r w:rsidRPr="00E86EA5">
        <w:rPr>
          <w:rFonts w:ascii="Consolas" w:eastAsia="Times New Roman" w:hAnsi="Consolas" w:cs="Consolas"/>
          <w:color w:val="666666"/>
          <w:sz w:val="20"/>
          <w:szCs w:val="20"/>
        </w:rPr>
        <w:t>txtUserName</w:t>
      </w:r>
      <w:proofErr w:type="spellEnd"/>
      <w:r w:rsidRPr="00E86EA5">
        <w:rPr>
          <w:rFonts w:ascii="Consolas" w:eastAsia="Times New Roman" w:hAnsi="Consolas" w:cs="Consolas"/>
          <w:color w:val="666666"/>
          <w:sz w:val="20"/>
          <w:szCs w:val="20"/>
        </w:rPr>
        <w:t>" type="text"&gt;</w:t>
      </w:r>
    </w:p>
    <w:p w:rsidR="00E86EA5" w:rsidRPr="00E86EA5" w:rsidRDefault="00E86EA5" w:rsidP="00E86EA5">
      <w:pPr>
        <w:pBdr>
          <w:top w:val="single" w:sz="4" w:space="0" w:color="EDEDED"/>
          <w:left w:val="single" w:sz="4" w:space="0" w:color="EDEDED"/>
          <w:bottom w:val="single" w:sz="4" w:space="0" w:color="EDEDED"/>
          <w:right w:val="single" w:sz="4"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20"/>
          <w:szCs w:val="20"/>
        </w:rPr>
      </w:pPr>
      <w:r w:rsidRPr="00E86EA5">
        <w:rPr>
          <w:rFonts w:ascii="Consolas" w:eastAsia="Times New Roman" w:hAnsi="Consolas" w:cs="Consolas"/>
          <w:color w:val="666666"/>
          <w:sz w:val="20"/>
          <w:szCs w:val="20"/>
        </w:rPr>
        <w:t xml:space="preserve"> Example 2:  &lt;input id="</w:t>
      </w:r>
      <w:proofErr w:type="spellStart"/>
      <w:r w:rsidRPr="00E86EA5">
        <w:rPr>
          <w:rFonts w:ascii="Consolas" w:eastAsia="Times New Roman" w:hAnsi="Consolas" w:cs="Consolas"/>
          <w:color w:val="666666"/>
          <w:sz w:val="20"/>
          <w:szCs w:val="20"/>
        </w:rPr>
        <w:t>txtUserName</w:t>
      </w:r>
      <w:proofErr w:type="spellEnd"/>
      <w:r w:rsidRPr="00E86EA5">
        <w:rPr>
          <w:rFonts w:ascii="Consolas" w:eastAsia="Times New Roman" w:hAnsi="Consolas" w:cs="Consolas"/>
          <w:color w:val="666666"/>
          <w:sz w:val="20"/>
          <w:szCs w:val="20"/>
        </w:rPr>
        <w:t>" name="</w:t>
      </w:r>
      <w:proofErr w:type="spellStart"/>
      <w:r w:rsidRPr="00E86EA5">
        <w:rPr>
          <w:rFonts w:ascii="Consolas" w:eastAsia="Times New Roman" w:hAnsi="Consolas" w:cs="Consolas"/>
          <w:color w:val="666666"/>
          <w:sz w:val="20"/>
          <w:szCs w:val="20"/>
        </w:rPr>
        <w:t>userName</w:t>
      </w:r>
      <w:proofErr w:type="spellEnd"/>
      <w:r w:rsidRPr="00E86EA5">
        <w:rPr>
          <w:rFonts w:ascii="Consolas" w:eastAsia="Times New Roman" w:hAnsi="Consolas" w:cs="Consolas"/>
          <w:color w:val="666666"/>
          <w:sz w:val="20"/>
          <w:szCs w:val="20"/>
        </w:rPr>
        <w:t>" type="text"&gt;</w:t>
      </w:r>
    </w:p>
    <w:p w:rsidR="00E86EA5" w:rsidRPr="00E86EA5" w:rsidRDefault="00E86EA5" w:rsidP="00E86EA5">
      <w:pPr>
        <w:shd w:val="clear" w:color="auto" w:fill="FFFFFF"/>
        <w:spacing w:after="125" w:line="240" w:lineRule="auto"/>
        <w:jc w:val="both"/>
        <w:textAlignment w:val="baseline"/>
        <w:rPr>
          <w:rFonts w:ascii="Segoe UI" w:eastAsia="Times New Roman" w:hAnsi="Segoe UI" w:cs="Segoe UI"/>
          <w:color w:val="444444"/>
          <w:sz w:val="24"/>
          <w:szCs w:val="24"/>
        </w:rPr>
      </w:pPr>
      <w:r w:rsidRPr="00E86EA5">
        <w:rPr>
          <w:rFonts w:ascii="Segoe UI" w:eastAsia="Times New Roman" w:hAnsi="Segoe UI" w:cs="Segoe UI"/>
          <w:color w:val="444444"/>
          <w:sz w:val="24"/>
          <w:szCs w:val="24"/>
        </w:rPr>
        <w:t>In first example its straight forward we only have Id, but in second we have Id as well as Name as an attribute. We can write the script as</w:t>
      </w:r>
    </w:p>
    <w:p w:rsidR="00E86EA5" w:rsidRPr="00E86EA5" w:rsidRDefault="00E86EA5" w:rsidP="00E86EA5">
      <w:pPr>
        <w:pBdr>
          <w:top w:val="single" w:sz="4" w:space="0" w:color="EDEDED"/>
          <w:left w:val="single" w:sz="4" w:space="0" w:color="EDEDED"/>
          <w:bottom w:val="single" w:sz="4" w:space="0" w:color="EDEDED"/>
          <w:right w:val="single" w:sz="4"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20"/>
          <w:szCs w:val="20"/>
        </w:rPr>
      </w:pPr>
      <w:r w:rsidRPr="00E86EA5">
        <w:rPr>
          <w:rFonts w:ascii="Consolas" w:eastAsia="Times New Roman" w:hAnsi="Consolas" w:cs="Consolas"/>
          <w:color w:val="666666"/>
          <w:sz w:val="20"/>
          <w:szCs w:val="20"/>
        </w:rPr>
        <w:t xml:space="preserve"> </w:t>
      </w:r>
      <w:proofErr w:type="spellStart"/>
      <w:r w:rsidRPr="00E86EA5">
        <w:rPr>
          <w:rFonts w:ascii="Consolas" w:eastAsia="Times New Roman" w:hAnsi="Consolas" w:cs="Consolas"/>
          <w:color w:val="666666"/>
          <w:sz w:val="20"/>
          <w:szCs w:val="20"/>
        </w:rPr>
        <w:t>WebElement</w:t>
      </w:r>
      <w:proofErr w:type="spellEnd"/>
      <w:r w:rsidRPr="00E86EA5">
        <w:rPr>
          <w:rFonts w:ascii="Consolas" w:eastAsia="Times New Roman" w:hAnsi="Consolas" w:cs="Consolas"/>
          <w:color w:val="666666"/>
          <w:sz w:val="20"/>
          <w:szCs w:val="20"/>
        </w:rPr>
        <w:t xml:space="preserve"> </w:t>
      </w:r>
      <w:proofErr w:type="spellStart"/>
      <w:r w:rsidRPr="00E86EA5">
        <w:rPr>
          <w:rFonts w:ascii="Consolas" w:eastAsia="Times New Roman" w:hAnsi="Consolas" w:cs="Consolas"/>
          <w:color w:val="666666"/>
          <w:sz w:val="20"/>
          <w:szCs w:val="20"/>
        </w:rPr>
        <w:t>Ele</w:t>
      </w:r>
      <w:proofErr w:type="spellEnd"/>
      <w:r w:rsidRPr="00E86EA5">
        <w:rPr>
          <w:rFonts w:ascii="Consolas" w:eastAsia="Times New Roman" w:hAnsi="Consolas" w:cs="Consolas"/>
          <w:color w:val="666666"/>
          <w:sz w:val="20"/>
          <w:szCs w:val="20"/>
        </w:rPr>
        <w:t xml:space="preserve"> = </w:t>
      </w:r>
      <w:proofErr w:type="spellStart"/>
      <w:proofErr w:type="gramStart"/>
      <w:r w:rsidRPr="00E86EA5">
        <w:rPr>
          <w:rFonts w:ascii="Consolas" w:eastAsia="Times New Roman" w:hAnsi="Consolas" w:cs="Consolas"/>
          <w:color w:val="666666"/>
          <w:sz w:val="20"/>
          <w:szCs w:val="20"/>
        </w:rPr>
        <w:t>driver.findElement</w:t>
      </w:r>
      <w:proofErr w:type="spellEnd"/>
      <w:r w:rsidRPr="00E86EA5">
        <w:rPr>
          <w:rFonts w:ascii="Consolas" w:eastAsia="Times New Roman" w:hAnsi="Consolas" w:cs="Consolas"/>
          <w:color w:val="666666"/>
          <w:sz w:val="20"/>
          <w:szCs w:val="20"/>
        </w:rPr>
        <w:t>(</w:t>
      </w:r>
      <w:proofErr w:type="gramEnd"/>
      <w:r w:rsidRPr="00E86EA5">
        <w:rPr>
          <w:rFonts w:ascii="Consolas" w:eastAsia="Times New Roman" w:hAnsi="Consolas" w:cs="Consolas"/>
          <w:color w:val="666666"/>
          <w:sz w:val="20"/>
          <w:szCs w:val="20"/>
        </w:rPr>
        <w:t>By.id("</w:t>
      </w:r>
      <w:proofErr w:type="spellStart"/>
      <w:r w:rsidRPr="00E86EA5">
        <w:rPr>
          <w:rFonts w:ascii="Consolas" w:eastAsia="Times New Roman" w:hAnsi="Consolas" w:cs="Consolas"/>
          <w:color w:val="666666"/>
          <w:sz w:val="20"/>
          <w:szCs w:val="20"/>
        </w:rPr>
        <w:t>txtUserName</w:t>
      </w:r>
      <w:proofErr w:type="spellEnd"/>
      <w:r w:rsidRPr="00E86EA5">
        <w:rPr>
          <w:rFonts w:ascii="Consolas" w:eastAsia="Times New Roman" w:hAnsi="Consolas" w:cs="Consolas"/>
          <w:color w:val="666666"/>
          <w:sz w:val="20"/>
          <w:szCs w:val="20"/>
        </w:rPr>
        <w:t xml:space="preserve"> "));</w:t>
      </w:r>
    </w:p>
    <w:p w:rsidR="00E86EA5" w:rsidRPr="00E86EA5" w:rsidRDefault="00E86EA5" w:rsidP="00E86EA5">
      <w:pPr>
        <w:shd w:val="clear" w:color="auto" w:fill="FFFFFF"/>
        <w:spacing w:after="0" w:line="240" w:lineRule="auto"/>
        <w:jc w:val="both"/>
        <w:textAlignment w:val="baseline"/>
        <w:rPr>
          <w:rFonts w:ascii="Segoe UI" w:eastAsia="Times New Roman" w:hAnsi="Segoe UI" w:cs="Segoe UI"/>
          <w:color w:val="444444"/>
          <w:sz w:val="24"/>
          <w:szCs w:val="24"/>
        </w:rPr>
      </w:pPr>
      <w:r w:rsidRPr="00E86EA5">
        <w:rPr>
          <w:rFonts w:ascii="Segoe UI" w:eastAsia="Times New Roman" w:hAnsi="Segoe UI" w:cs="Segoe UI"/>
          <w:color w:val="444444"/>
          <w:sz w:val="24"/>
          <w:szCs w:val="24"/>
        </w:rPr>
        <w:t>But in many cases we found that we have common Id or dynamic Ids </w:t>
      </w:r>
      <w:r w:rsidRPr="00E86EA5">
        <w:rPr>
          <w:rFonts w:ascii="Segoe UI" w:eastAsia="Times New Roman" w:hAnsi="Segoe UI" w:cs="Segoe UI"/>
          <w:i/>
          <w:iCs/>
          <w:color w:val="444444"/>
          <w:sz w:val="18"/>
        </w:rPr>
        <w:t xml:space="preserve">(like in case of </w:t>
      </w:r>
      <w:proofErr w:type="spellStart"/>
      <w:r w:rsidRPr="00E86EA5">
        <w:rPr>
          <w:rFonts w:ascii="Segoe UI" w:eastAsia="Times New Roman" w:hAnsi="Segoe UI" w:cs="Segoe UI"/>
          <w:i/>
          <w:iCs/>
          <w:color w:val="444444"/>
          <w:sz w:val="18"/>
        </w:rPr>
        <w:t>google</w:t>
      </w:r>
      <w:proofErr w:type="spellEnd"/>
      <w:r w:rsidRPr="00E86EA5">
        <w:rPr>
          <w:rFonts w:ascii="Segoe UI" w:eastAsia="Times New Roman" w:hAnsi="Segoe UI" w:cs="Segoe UI"/>
          <w:i/>
          <w:iCs/>
          <w:color w:val="444444"/>
          <w:sz w:val="18"/>
        </w:rPr>
        <w:t>, Gmail or the application using GWT)</w:t>
      </w:r>
      <w:r w:rsidRPr="00E86EA5">
        <w:rPr>
          <w:rFonts w:ascii="Segoe UI" w:eastAsia="Times New Roman" w:hAnsi="Segoe UI" w:cs="Segoe UI"/>
          <w:color w:val="444444"/>
          <w:sz w:val="24"/>
          <w:szCs w:val="24"/>
        </w:rPr>
        <w:t>. In that case we need to use different locators.</w:t>
      </w:r>
    </w:p>
    <w:p w:rsidR="00E86EA5" w:rsidRPr="00E86EA5" w:rsidRDefault="00E86EA5" w:rsidP="00E86EA5">
      <w:pPr>
        <w:shd w:val="clear" w:color="auto" w:fill="FFFFFF"/>
        <w:spacing w:after="0" w:line="240" w:lineRule="auto"/>
        <w:jc w:val="both"/>
        <w:textAlignment w:val="baseline"/>
        <w:outlineLvl w:val="0"/>
        <w:rPr>
          <w:rFonts w:ascii="Segoe UI" w:eastAsia="Times New Roman" w:hAnsi="Segoe UI" w:cs="Segoe UI"/>
          <w:b/>
          <w:bCs/>
          <w:color w:val="444444"/>
          <w:kern w:val="36"/>
          <w:sz w:val="48"/>
          <w:szCs w:val="48"/>
        </w:rPr>
      </w:pPr>
      <w:r w:rsidRPr="00E86EA5">
        <w:rPr>
          <w:rFonts w:ascii="Segoe UI" w:eastAsia="Times New Roman" w:hAnsi="Segoe UI" w:cs="Segoe UI"/>
          <w:b/>
          <w:bCs/>
          <w:color w:val="000000"/>
          <w:kern w:val="36"/>
          <w:sz w:val="26"/>
        </w:rPr>
        <w:t>Selenium Locators: Locate element by Nam</w:t>
      </w:r>
      <w:ins w:id="2" w:author="Unknown" w:date="2015-09-02T09:32:00Z">
        <w:r w:rsidRPr="00E86EA5">
          <w:rPr>
            <w:rFonts w:ascii="Segoe UI" w:eastAsia="Times New Roman" w:hAnsi="Segoe UI" w:cs="Segoe UI"/>
            <w:b/>
            <w:bCs/>
            <w:color w:val="000000"/>
            <w:kern w:val="36"/>
            <w:sz w:val="26"/>
          </w:rPr>
          <w:t>e</w:t>
        </w:r>
      </w:ins>
    </w:p>
    <w:p w:rsidR="00E86EA5" w:rsidRPr="00E86EA5" w:rsidRDefault="00E86EA5" w:rsidP="00E86EA5">
      <w:pPr>
        <w:shd w:val="clear" w:color="auto" w:fill="FFFFFF"/>
        <w:spacing w:after="125" w:line="240" w:lineRule="auto"/>
        <w:jc w:val="both"/>
        <w:textAlignment w:val="baseline"/>
        <w:rPr>
          <w:rFonts w:ascii="Segoe UI" w:eastAsia="Times New Roman" w:hAnsi="Segoe UI" w:cs="Segoe UI"/>
          <w:color w:val="444444"/>
          <w:sz w:val="24"/>
          <w:szCs w:val="24"/>
        </w:rPr>
      </w:pPr>
      <w:r w:rsidRPr="00E86EA5">
        <w:rPr>
          <w:rFonts w:ascii="Segoe UI" w:eastAsia="Times New Roman" w:hAnsi="Segoe UI" w:cs="Segoe UI"/>
          <w:color w:val="444444"/>
          <w:sz w:val="24"/>
          <w:szCs w:val="24"/>
        </w:rPr>
        <w:t>This is a fall back option when Id for element is not present. But mostly the names are used again and again, so make sure that the name is unique on the page before using it.</w:t>
      </w:r>
    </w:p>
    <w:p w:rsidR="00E86EA5" w:rsidRPr="00E86EA5" w:rsidRDefault="00E86EA5" w:rsidP="00E86EA5">
      <w:pPr>
        <w:pBdr>
          <w:top w:val="single" w:sz="4" w:space="0" w:color="EDEDED"/>
          <w:left w:val="single" w:sz="4" w:space="0" w:color="EDEDED"/>
          <w:bottom w:val="single" w:sz="4" w:space="0" w:color="EDEDED"/>
          <w:right w:val="single" w:sz="4"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20"/>
          <w:szCs w:val="20"/>
        </w:rPr>
      </w:pPr>
      <w:r w:rsidRPr="00E86EA5">
        <w:rPr>
          <w:rFonts w:ascii="Consolas" w:eastAsia="Times New Roman" w:hAnsi="Consolas" w:cs="Consolas"/>
          <w:color w:val="666666"/>
          <w:sz w:val="20"/>
          <w:szCs w:val="20"/>
        </w:rPr>
        <w:t>Example:</w:t>
      </w:r>
    </w:p>
    <w:p w:rsidR="00E86EA5" w:rsidRPr="00E86EA5" w:rsidRDefault="00E86EA5" w:rsidP="00E86EA5">
      <w:pPr>
        <w:pBdr>
          <w:top w:val="single" w:sz="4" w:space="0" w:color="EDEDED"/>
          <w:left w:val="single" w:sz="4" w:space="0" w:color="EDEDED"/>
          <w:bottom w:val="single" w:sz="4" w:space="0" w:color="EDEDED"/>
          <w:right w:val="single" w:sz="4"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20"/>
          <w:szCs w:val="20"/>
        </w:rPr>
      </w:pPr>
      <w:r w:rsidRPr="00E86EA5">
        <w:rPr>
          <w:rFonts w:ascii="Consolas" w:eastAsia="Times New Roman" w:hAnsi="Consolas" w:cs="Consolas"/>
          <w:color w:val="666666"/>
          <w:sz w:val="20"/>
          <w:szCs w:val="20"/>
        </w:rPr>
        <w:t>&lt;input id="</w:t>
      </w:r>
      <w:proofErr w:type="spellStart"/>
      <w:r w:rsidRPr="00E86EA5">
        <w:rPr>
          <w:rFonts w:ascii="Consolas" w:eastAsia="Times New Roman" w:hAnsi="Consolas" w:cs="Consolas"/>
          <w:color w:val="666666"/>
          <w:sz w:val="20"/>
          <w:szCs w:val="20"/>
        </w:rPr>
        <w:t>txtUserName</w:t>
      </w:r>
      <w:proofErr w:type="spellEnd"/>
      <w:r w:rsidRPr="00E86EA5">
        <w:rPr>
          <w:rFonts w:ascii="Consolas" w:eastAsia="Times New Roman" w:hAnsi="Consolas" w:cs="Consolas"/>
          <w:color w:val="666666"/>
          <w:sz w:val="20"/>
          <w:szCs w:val="20"/>
        </w:rPr>
        <w:t>" name="</w:t>
      </w:r>
      <w:proofErr w:type="spellStart"/>
      <w:r w:rsidRPr="00E86EA5">
        <w:rPr>
          <w:rFonts w:ascii="Consolas" w:eastAsia="Times New Roman" w:hAnsi="Consolas" w:cs="Consolas"/>
          <w:color w:val="666666"/>
          <w:sz w:val="20"/>
          <w:szCs w:val="20"/>
        </w:rPr>
        <w:t>userName</w:t>
      </w:r>
      <w:proofErr w:type="spellEnd"/>
      <w:r w:rsidRPr="00E86EA5">
        <w:rPr>
          <w:rFonts w:ascii="Consolas" w:eastAsia="Times New Roman" w:hAnsi="Consolas" w:cs="Consolas"/>
          <w:color w:val="666666"/>
          <w:sz w:val="20"/>
          <w:szCs w:val="20"/>
        </w:rPr>
        <w:t>" type="text"&gt;</w:t>
      </w:r>
    </w:p>
    <w:p w:rsidR="00E86EA5" w:rsidRPr="00E86EA5" w:rsidRDefault="00E86EA5" w:rsidP="00E86EA5">
      <w:pPr>
        <w:pBdr>
          <w:top w:val="single" w:sz="4" w:space="0" w:color="EDEDED"/>
          <w:left w:val="single" w:sz="4" w:space="0" w:color="EDEDED"/>
          <w:bottom w:val="single" w:sz="4" w:space="0" w:color="EDEDED"/>
          <w:right w:val="single" w:sz="4"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20"/>
          <w:szCs w:val="20"/>
        </w:rPr>
      </w:pPr>
      <w:proofErr w:type="spellStart"/>
      <w:r w:rsidRPr="00E86EA5">
        <w:rPr>
          <w:rFonts w:ascii="Consolas" w:eastAsia="Times New Roman" w:hAnsi="Consolas" w:cs="Consolas"/>
          <w:color w:val="666666"/>
          <w:sz w:val="20"/>
          <w:szCs w:val="20"/>
        </w:rPr>
        <w:t>WebElement</w:t>
      </w:r>
      <w:proofErr w:type="spellEnd"/>
      <w:r w:rsidRPr="00E86EA5">
        <w:rPr>
          <w:rFonts w:ascii="Consolas" w:eastAsia="Times New Roman" w:hAnsi="Consolas" w:cs="Consolas"/>
          <w:color w:val="666666"/>
          <w:sz w:val="20"/>
          <w:szCs w:val="20"/>
        </w:rPr>
        <w:t xml:space="preserve"> </w:t>
      </w:r>
      <w:proofErr w:type="spellStart"/>
      <w:r w:rsidRPr="00E86EA5">
        <w:rPr>
          <w:rFonts w:ascii="Consolas" w:eastAsia="Times New Roman" w:hAnsi="Consolas" w:cs="Consolas"/>
          <w:color w:val="666666"/>
          <w:sz w:val="20"/>
          <w:szCs w:val="20"/>
        </w:rPr>
        <w:t>ele</w:t>
      </w:r>
      <w:proofErr w:type="spellEnd"/>
      <w:r w:rsidRPr="00E86EA5">
        <w:rPr>
          <w:rFonts w:ascii="Consolas" w:eastAsia="Times New Roman" w:hAnsi="Consolas" w:cs="Consolas"/>
          <w:color w:val="666666"/>
          <w:sz w:val="20"/>
          <w:szCs w:val="20"/>
        </w:rPr>
        <w:t xml:space="preserve">= </w:t>
      </w:r>
      <w:proofErr w:type="spellStart"/>
      <w:proofErr w:type="gramStart"/>
      <w:r w:rsidRPr="00E86EA5">
        <w:rPr>
          <w:rFonts w:ascii="Consolas" w:eastAsia="Times New Roman" w:hAnsi="Consolas" w:cs="Consolas"/>
          <w:color w:val="666666"/>
          <w:sz w:val="20"/>
          <w:szCs w:val="20"/>
        </w:rPr>
        <w:t>driver.findElement</w:t>
      </w:r>
      <w:proofErr w:type="spellEnd"/>
      <w:r w:rsidRPr="00E86EA5">
        <w:rPr>
          <w:rFonts w:ascii="Consolas" w:eastAsia="Times New Roman" w:hAnsi="Consolas" w:cs="Consolas"/>
          <w:color w:val="666666"/>
          <w:sz w:val="20"/>
          <w:szCs w:val="20"/>
        </w:rPr>
        <w:t>(</w:t>
      </w:r>
      <w:proofErr w:type="gramEnd"/>
      <w:r w:rsidRPr="00E86EA5">
        <w:rPr>
          <w:rFonts w:ascii="Consolas" w:eastAsia="Times New Roman" w:hAnsi="Consolas" w:cs="Consolas"/>
          <w:color w:val="666666"/>
          <w:sz w:val="20"/>
          <w:szCs w:val="20"/>
        </w:rPr>
        <w:t>By.name("</w:t>
      </w:r>
      <w:proofErr w:type="spellStart"/>
      <w:r w:rsidRPr="00E86EA5">
        <w:rPr>
          <w:rFonts w:ascii="Consolas" w:eastAsia="Times New Roman" w:hAnsi="Consolas" w:cs="Consolas"/>
          <w:color w:val="666666"/>
          <w:sz w:val="20"/>
          <w:szCs w:val="20"/>
        </w:rPr>
        <w:t>userName</w:t>
      </w:r>
      <w:proofErr w:type="spellEnd"/>
      <w:r w:rsidRPr="00E86EA5">
        <w:rPr>
          <w:rFonts w:ascii="Consolas" w:eastAsia="Times New Roman" w:hAnsi="Consolas" w:cs="Consolas"/>
          <w:color w:val="666666"/>
          <w:sz w:val="20"/>
          <w:szCs w:val="20"/>
        </w:rPr>
        <w:t xml:space="preserve"> "));</w:t>
      </w:r>
    </w:p>
    <w:p w:rsidR="00E86EA5" w:rsidRPr="00E86EA5" w:rsidRDefault="00E86EA5" w:rsidP="00E86EA5">
      <w:pPr>
        <w:shd w:val="clear" w:color="auto" w:fill="FFFFFF"/>
        <w:spacing w:after="0" w:line="240" w:lineRule="auto"/>
        <w:jc w:val="both"/>
        <w:textAlignment w:val="baseline"/>
        <w:outlineLvl w:val="0"/>
        <w:rPr>
          <w:rFonts w:ascii="Segoe UI" w:eastAsia="Times New Roman" w:hAnsi="Segoe UI" w:cs="Segoe UI"/>
          <w:b/>
          <w:bCs/>
          <w:color w:val="444444"/>
          <w:kern w:val="36"/>
          <w:sz w:val="48"/>
          <w:szCs w:val="48"/>
        </w:rPr>
      </w:pPr>
      <w:r w:rsidRPr="00E86EA5">
        <w:rPr>
          <w:rFonts w:ascii="Segoe UI" w:eastAsia="Times New Roman" w:hAnsi="Segoe UI" w:cs="Segoe UI"/>
          <w:b/>
          <w:bCs/>
          <w:color w:val="000000"/>
          <w:kern w:val="36"/>
          <w:sz w:val="26"/>
        </w:rPr>
        <w:t xml:space="preserve">Selenium Locators: Locate element by </w:t>
      </w:r>
      <w:proofErr w:type="spellStart"/>
      <w:r w:rsidRPr="00E86EA5">
        <w:rPr>
          <w:rFonts w:ascii="Segoe UI" w:eastAsia="Times New Roman" w:hAnsi="Segoe UI" w:cs="Segoe UI"/>
          <w:b/>
          <w:bCs/>
          <w:color w:val="000000"/>
          <w:kern w:val="36"/>
          <w:sz w:val="26"/>
        </w:rPr>
        <w:t>LinkTex</w:t>
      </w:r>
      <w:ins w:id="3" w:author="Unknown" w:date="2015-09-02T09:32:00Z">
        <w:r w:rsidRPr="00E86EA5">
          <w:rPr>
            <w:rFonts w:ascii="Segoe UI" w:eastAsia="Times New Roman" w:hAnsi="Segoe UI" w:cs="Segoe UI"/>
            <w:b/>
            <w:bCs/>
            <w:color w:val="000000"/>
            <w:kern w:val="36"/>
            <w:sz w:val="26"/>
          </w:rPr>
          <w:t>t</w:t>
        </w:r>
      </w:ins>
      <w:proofErr w:type="spellEnd"/>
    </w:p>
    <w:p w:rsidR="00E86EA5" w:rsidRPr="00E86EA5" w:rsidRDefault="00E86EA5" w:rsidP="00E86EA5">
      <w:pPr>
        <w:shd w:val="clear" w:color="auto" w:fill="FFFFFF"/>
        <w:spacing w:after="125" w:line="240" w:lineRule="auto"/>
        <w:jc w:val="both"/>
        <w:textAlignment w:val="baseline"/>
        <w:rPr>
          <w:rFonts w:ascii="Segoe UI" w:eastAsia="Times New Roman" w:hAnsi="Segoe UI" w:cs="Segoe UI"/>
          <w:color w:val="444444"/>
          <w:sz w:val="24"/>
          <w:szCs w:val="24"/>
        </w:rPr>
      </w:pPr>
      <w:r w:rsidRPr="00E86EA5">
        <w:rPr>
          <w:rFonts w:ascii="Segoe UI" w:eastAsia="Times New Roman" w:hAnsi="Segoe UI" w:cs="Segoe UI"/>
          <w:color w:val="444444"/>
          <w:sz w:val="24"/>
          <w:szCs w:val="24"/>
        </w:rPr>
        <w:t>Finding an element with link text is very simple. This locator is used in case you want to locate any hyperlink only. But make sure, there is only one unique link on the web page. If there are multiple links with the same link, in such cases Selenium will perform action on the first matching element with link on page.</w:t>
      </w:r>
    </w:p>
    <w:p w:rsidR="00E86EA5" w:rsidRPr="00E86EA5" w:rsidRDefault="00E86EA5" w:rsidP="00E86EA5">
      <w:pPr>
        <w:shd w:val="clear" w:color="auto" w:fill="FFFFFF"/>
        <w:spacing w:after="0" w:line="240" w:lineRule="auto"/>
        <w:jc w:val="both"/>
        <w:textAlignment w:val="baseline"/>
        <w:rPr>
          <w:rFonts w:ascii="Segoe UI" w:eastAsia="Times New Roman" w:hAnsi="Segoe UI" w:cs="Segoe UI"/>
          <w:color w:val="444444"/>
          <w:sz w:val="24"/>
          <w:szCs w:val="24"/>
        </w:rPr>
      </w:pPr>
      <w:r w:rsidRPr="00E86EA5">
        <w:rPr>
          <w:rFonts w:ascii="Segoe UI" w:eastAsia="Times New Roman" w:hAnsi="Segoe UI" w:cs="Segoe UI"/>
          <w:b/>
          <w:bCs/>
          <w:color w:val="444444"/>
          <w:sz w:val="18"/>
        </w:rPr>
        <w:t>Example:</w:t>
      </w:r>
    </w:p>
    <w:p w:rsidR="00E86EA5" w:rsidRPr="00E86EA5" w:rsidRDefault="00E86EA5" w:rsidP="00E86EA5">
      <w:pPr>
        <w:shd w:val="clear" w:color="auto" w:fill="FFFFFF"/>
        <w:spacing w:after="0" w:line="240" w:lineRule="auto"/>
        <w:jc w:val="both"/>
        <w:textAlignment w:val="baseline"/>
        <w:rPr>
          <w:rFonts w:ascii="Segoe UI" w:eastAsia="Times New Roman" w:hAnsi="Segoe UI" w:cs="Segoe UI"/>
          <w:color w:val="444444"/>
          <w:sz w:val="24"/>
          <w:szCs w:val="24"/>
        </w:rPr>
      </w:pPr>
    </w:p>
    <w:p w:rsidR="00E86EA5" w:rsidRPr="00E86EA5" w:rsidRDefault="00E86EA5" w:rsidP="00E86EA5">
      <w:pPr>
        <w:shd w:val="clear" w:color="auto" w:fill="FFFFFF"/>
        <w:spacing w:after="125" w:line="240" w:lineRule="auto"/>
        <w:jc w:val="both"/>
        <w:textAlignment w:val="baseline"/>
        <w:rPr>
          <w:rFonts w:ascii="Segoe UI" w:eastAsia="Times New Roman" w:hAnsi="Segoe UI" w:cs="Segoe UI"/>
          <w:color w:val="444444"/>
          <w:sz w:val="24"/>
          <w:szCs w:val="24"/>
        </w:rPr>
      </w:pPr>
      <w:r w:rsidRPr="00E86EA5">
        <w:rPr>
          <w:rFonts w:ascii="Segoe UI" w:eastAsia="Times New Roman" w:hAnsi="Segoe UI" w:cs="Segoe UI"/>
          <w:color w:val="444444"/>
          <w:sz w:val="24"/>
          <w:szCs w:val="24"/>
        </w:rPr>
        <w:t xml:space="preserve">In above image we have three hyperlinks. </w:t>
      </w:r>
      <w:proofErr w:type="gramStart"/>
      <w:r w:rsidRPr="00E86EA5">
        <w:rPr>
          <w:rFonts w:ascii="Segoe UI" w:eastAsia="Times New Roman" w:hAnsi="Segoe UI" w:cs="Segoe UI"/>
          <w:color w:val="444444"/>
          <w:sz w:val="24"/>
          <w:szCs w:val="24"/>
        </w:rPr>
        <w:t>If we want to locate the Forgot Password?</w:t>
      </w:r>
      <w:proofErr w:type="gramEnd"/>
      <w:r w:rsidRPr="00E86EA5">
        <w:rPr>
          <w:rFonts w:ascii="Segoe UI" w:eastAsia="Times New Roman" w:hAnsi="Segoe UI" w:cs="Segoe UI"/>
          <w:color w:val="444444"/>
          <w:sz w:val="24"/>
          <w:szCs w:val="24"/>
        </w:rPr>
        <w:t xml:space="preserve"> </w:t>
      </w:r>
      <w:proofErr w:type="gramStart"/>
      <w:r w:rsidRPr="00E86EA5">
        <w:rPr>
          <w:rFonts w:ascii="Segoe UI" w:eastAsia="Times New Roman" w:hAnsi="Segoe UI" w:cs="Segoe UI"/>
          <w:color w:val="444444"/>
          <w:sz w:val="24"/>
          <w:szCs w:val="24"/>
        </w:rPr>
        <w:t>Link.</w:t>
      </w:r>
      <w:proofErr w:type="gramEnd"/>
      <w:r w:rsidRPr="00E86EA5">
        <w:rPr>
          <w:rFonts w:ascii="Segoe UI" w:eastAsia="Times New Roman" w:hAnsi="Segoe UI" w:cs="Segoe UI"/>
          <w:color w:val="444444"/>
          <w:sz w:val="24"/>
          <w:szCs w:val="24"/>
        </w:rPr>
        <w:t xml:space="preserve"> The locator will be</w:t>
      </w:r>
    </w:p>
    <w:p w:rsidR="00E86EA5" w:rsidRPr="00E86EA5" w:rsidRDefault="00E86EA5" w:rsidP="00E86EA5">
      <w:pPr>
        <w:pBdr>
          <w:top w:val="single" w:sz="4" w:space="0" w:color="EDEDED"/>
          <w:left w:val="single" w:sz="4" w:space="0" w:color="EDEDED"/>
          <w:bottom w:val="single" w:sz="4" w:space="0" w:color="EDEDED"/>
          <w:right w:val="single" w:sz="4"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20"/>
          <w:szCs w:val="20"/>
        </w:rPr>
      </w:pPr>
      <w:r w:rsidRPr="00E86EA5">
        <w:rPr>
          <w:rFonts w:ascii="Consolas" w:eastAsia="Times New Roman" w:hAnsi="Consolas" w:cs="Consolas"/>
          <w:color w:val="666666"/>
          <w:sz w:val="20"/>
          <w:szCs w:val="20"/>
        </w:rPr>
        <w:t xml:space="preserve">&lt;a </w:t>
      </w:r>
      <w:proofErr w:type="spellStart"/>
      <w:r w:rsidRPr="00E86EA5">
        <w:rPr>
          <w:rFonts w:ascii="Consolas" w:eastAsia="Times New Roman" w:hAnsi="Consolas" w:cs="Consolas"/>
          <w:color w:val="666666"/>
          <w:sz w:val="20"/>
          <w:szCs w:val="20"/>
        </w:rPr>
        <w:t>href</w:t>
      </w:r>
      <w:proofErr w:type="spellEnd"/>
      <w:r w:rsidRPr="00E86EA5">
        <w:rPr>
          <w:rFonts w:ascii="Consolas" w:eastAsia="Times New Roman" w:hAnsi="Consolas" w:cs="Consolas"/>
          <w:color w:val="666666"/>
          <w:sz w:val="20"/>
          <w:szCs w:val="20"/>
        </w:rPr>
        <w:t>="#"&gt;Forgot Password? &lt;/a&gt;</w:t>
      </w:r>
    </w:p>
    <w:p w:rsidR="00E86EA5" w:rsidRPr="00E86EA5" w:rsidRDefault="00E86EA5" w:rsidP="00E86EA5">
      <w:pPr>
        <w:pBdr>
          <w:top w:val="single" w:sz="4" w:space="0" w:color="EDEDED"/>
          <w:left w:val="single" w:sz="4" w:space="0" w:color="EDEDED"/>
          <w:bottom w:val="single" w:sz="4" w:space="0" w:color="EDEDED"/>
          <w:right w:val="single" w:sz="4"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20"/>
          <w:szCs w:val="20"/>
        </w:rPr>
      </w:pPr>
      <w:proofErr w:type="spellStart"/>
      <w:r w:rsidRPr="00E86EA5">
        <w:rPr>
          <w:rFonts w:ascii="Consolas" w:eastAsia="Times New Roman" w:hAnsi="Consolas" w:cs="Consolas"/>
          <w:color w:val="666666"/>
          <w:sz w:val="20"/>
          <w:szCs w:val="20"/>
        </w:rPr>
        <w:t>WebElement</w:t>
      </w:r>
      <w:proofErr w:type="spellEnd"/>
      <w:r w:rsidRPr="00E86EA5">
        <w:rPr>
          <w:rFonts w:ascii="Consolas" w:eastAsia="Times New Roman" w:hAnsi="Consolas" w:cs="Consolas"/>
          <w:color w:val="666666"/>
          <w:sz w:val="20"/>
          <w:szCs w:val="20"/>
        </w:rPr>
        <w:t xml:space="preserve"> hyperlink = </w:t>
      </w:r>
      <w:proofErr w:type="spellStart"/>
      <w:proofErr w:type="gramStart"/>
      <w:r w:rsidRPr="00E86EA5">
        <w:rPr>
          <w:rFonts w:ascii="Consolas" w:eastAsia="Times New Roman" w:hAnsi="Consolas" w:cs="Consolas"/>
          <w:color w:val="666666"/>
          <w:sz w:val="20"/>
          <w:szCs w:val="20"/>
        </w:rPr>
        <w:t>driver.findElement</w:t>
      </w:r>
      <w:proofErr w:type="spellEnd"/>
      <w:r w:rsidRPr="00E86EA5">
        <w:rPr>
          <w:rFonts w:ascii="Consolas" w:eastAsia="Times New Roman" w:hAnsi="Consolas" w:cs="Consolas"/>
          <w:color w:val="666666"/>
          <w:sz w:val="20"/>
          <w:szCs w:val="20"/>
        </w:rPr>
        <w:t>(</w:t>
      </w:r>
      <w:proofErr w:type="spellStart"/>
      <w:proofErr w:type="gramEnd"/>
      <w:r w:rsidRPr="00E86EA5">
        <w:rPr>
          <w:rFonts w:ascii="Consolas" w:eastAsia="Times New Roman" w:hAnsi="Consolas" w:cs="Consolas"/>
          <w:color w:val="666666"/>
          <w:sz w:val="20"/>
          <w:szCs w:val="20"/>
        </w:rPr>
        <w:t>By.linkText</w:t>
      </w:r>
      <w:proofErr w:type="spellEnd"/>
      <w:r w:rsidRPr="00E86EA5">
        <w:rPr>
          <w:rFonts w:ascii="Consolas" w:eastAsia="Times New Roman" w:hAnsi="Consolas" w:cs="Consolas"/>
          <w:color w:val="666666"/>
          <w:sz w:val="20"/>
          <w:szCs w:val="20"/>
        </w:rPr>
        <w:t>("Forgot Password?"));</w:t>
      </w:r>
    </w:p>
    <w:p w:rsidR="00E86EA5" w:rsidRPr="00E86EA5" w:rsidRDefault="00E86EA5" w:rsidP="00E86EA5">
      <w:pPr>
        <w:shd w:val="clear" w:color="auto" w:fill="FFFFFF"/>
        <w:spacing w:after="0" w:line="240" w:lineRule="auto"/>
        <w:jc w:val="both"/>
        <w:textAlignment w:val="baseline"/>
        <w:rPr>
          <w:rFonts w:ascii="Segoe UI" w:eastAsia="Times New Roman" w:hAnsi="Segoe UI" w:cs="Segoe UI"/>
          <w:color w:val="444444"/>
          <w:sz w:val="24"/>
          <w:szCs w:val="24"/>
        </w:rPr>
      </w:pPr>
      <w:r w:rsidRPr="00E86EA5">
        <w:rPr>
          <w:rFonts w:ascii="Segoe UI" w:eastAsia="Times New Roman" w:hAnsi="Segoe UI" w:cs="Segoe UI"/>
          <w:color w:val="444444"/>
          <w:sz w:val="24"/>
          <w:szCs w:val="24"/>
        </w:rPr>
        <w:lastRenderedPageBreak/>
        <w:t>We have 2 links with text Forgot Email. If we try to locate 2</w:t>
      </w:r>
      <w:r w:rsidRPr="00E86EA5">
        <w:rPr>
          <w:rFonts w:ascii="Segoe UI" w:eastAsia="Times New Roman" w:hAnsi="Segoe UI" w:cs="Segoe UI"/>
          <w:color w:val="444444"/>
          <w:sz w:val="13"/>
          <w:szCs w:val="13"/>
          <w:bdr w:val="none" w:sz="0" w:space="0" w:color="auto" w:frame="1"/>
          <w:vertAlign w:val="superscript"/>
        </w:rPr>
        <w:t>nd</w:t>
      </w:r>
      <w:r w:rsidRPr="00E86EA5">
        <w:rPr>
          <w:rFonts w:ascii="Segoe UI" w:eastAsia="Times New Roman" w:hAnsi="Segoe UI" w:cs="Segoe UI"/>
          <w:color w:val="444444"/>
          <w:sz w:val="24"/>
          <w:szCs w:val="24"/>
        </w:rPr>
        <w:t> link with locator</w:t>
      </w:r>
      <w:r w:rsidRPr="00E86EA5">
        <w:rPr>
          <w:rFonts w:ascii="Segoe UI" w:eastAsia="Times New Roman" w:hAnsi="Segoe UI" w:cs="Segoe UI"/>
          <w:color w:val="444444"/>
          <w:sz w:val="24"/>
          <w:szCs w:val="24"/>
        </w:rPr>
        <w:br/>
      </w:r>
      <w:proofErr w:type="spellStart"/>
      <w:r w:rsidRPr="00E86EA5">
        <w:rPr>
          <w:rFonts w:ascii="Segoe UI" w:eastAsia="Times New Roman" w:hAnsi="Segoe UI" w:cs="Segoe UI"/>
          <w:b/>
          <w:bCs/>
          <w:color w:val="444444"/>
          <w:sz w:val="18"/>
        </w:rPr>
        <w:t>LinkText</w:t>
      </w:r>
      <w:proofErr w:type="spellEnd"/>
      <w:r w:rsidRPr="00E86EA5">
        <w:rPr>
          <w:rFonts w:ascii="Segoe UI" w:eastAsia="Times New Roman" w:hAnsi="Segoe UI" w:cs="Segoe UI"/>
          <w:b/>
          <w:bCs/>
          <w:color w:val="444444"/>
          <w:sz w:val="18"/>
        </w:rPr>
        <w:t>=*Forgot Email.</w:t>
      </w:r>
      <w:r w:rsidRPr="00E86EA5">
        <w:rPr>
          <w:rFonts w:ascii="Segoe UI" w:eastAsia="Times New Roman" w:hAnsi="Segoe UI" w:cs="Segoe UI"/>
          <w:color w:val="444444"/>
          <w:sz w:val="24"/>
          <w:szCs w:val="24"/>
        </w:rPr>
        <w:t> Selenium will locate 1</w:t>
      </w:r>
      <w:r w:rsidRPr="00E86EA5">
        <w:rPr>
          <w:rFonts w:ascii="Segoe UI" w:eastAsia="Times New Roman" w:hAnsi="Segoe UI" w:cs="Segoe UI"/>
          <w:color w:val="444444"/>
          <w:sz w:val="13"/>
          <w:szCs w:val="13"/>
          <w:bdr w:val="none" w:sz="0" w:space="0" w:color="auto" w:frame="1"/>
          <w:vertAlign w:val="superscript"/>
        </w:rPr>
        <w:t>st</w:t>
      </w:r>
      <w:r w:rsidRPr="00E86EA5">
        <w:rPr>
          <w:rFonts w:ascii="Segoe UI" w:eastAsia="Times New Roman" w:hAnsi="Segoe UI" w:cs="Segoe UI"/>
          <w:color w:val="444444"/>
          <w:sz w:val="24"/>
          <w:szCs w:val="24"/>
        </w:rPr>
        <w:t> link.</w:t>
      </w:r>
    </w:p>
    <w:p w:rsidR="00E86EA5" w:rsidRPr="00E86EA5" w:rsidRDefault="00E86EA5" w:rsidP="00E86EA5">
      <w:pPr>
        <w:shd w:val="clear" w:color="auto" w:fill="FFFFFF"/>
        <w:spacing w:after="0" w:line="240" w:lineRule="auto"/>
        <w:jc w:val="both"/>
        <w:textAlignment w:val="baseline"/>
        <w:rPr>
          <w:rFonts w:ascii="Segoe UI" w:eastAsia="Times New Roman" w:hAnsi="Segoe UI" w:cs="Segoe UI"/>
          <w:color w:val="444444"/>
          <w:sz w:val="24"/>
          <w:szCs w:val="24"/>
        </w:rPr>
      </w:pPr>
    </w:p>
    <w:p w:rsidR="00E86EA5" w:rsidRPr="00E86EA5" w:rsidRDefault="00E86EA5" w:rsidP="00E86EA5">
      <w:pPr>
        <w:shd w:val="clear" w:color="auto" w:fill="FFFFFF"/>
        <w:spacing w:after="0" w:line="240" w:lineRule="auto"/>
        <w:jc w:val="both"/>
        <w:textAlignment w:val="baseline"/>
        <w:rPr>
          <w:rFonts w:ascii="Segoe UI" w:eastAsia="Times New Roman" w:hAnsi="Segoe UI" w:cs="Segoe UI"/>
          <w:color w:val="444444"/>
          <w:sz w:val="24"/>
          <w:szCs w:val="24"/>
        </w:rPr>
      </w:pPr>
      <w:r w:rsidRPr="00E86EA5">
        <w:rPr>
          <w:rFonts w:ascii="Segoe UI" w:eastAsia="Times New Roman" w:hAnsi="Segoe UI" w:cs="Segoe UI"/>
          <w:color w:val="444444"/>
          <w:sz w:val="24"/>
          <w:szCs w:val="24"/>
        </w:rPr>
        <w:t>In this case if we want to locate the 2</w:t>
      </w:r>
      <w:r w:rsidRPr="00E86EA5">
        <w:rPr>
          <w:rFonts w:ascii="Segoe UI" w:eastAsia="Times New Roman" w:hAnsi="Segoe UI" w:cs="Segoe UI"/>
          <w:color w:val="444444"/>
          <w:sz w:val="13"/>
          <w:szCs w:val="13"/>
          <w:bdr w:val="none" w:sz="0" w:space="0" w:color="auto" w:frame="1"/>
          <w:vertAlign w:val="superscript"/>
        </w:rPr>
        <w:t>nd</w:t>
      </w:r>
      <w:r w:rsidRPr="00E86EA5">
        <w:rPr>
          <w:rFonts w:ascii="Segoe UI" w:eastAsia="Times New Roman" w:hAnsi="Segoe UI" w:cs="Segoe UI"/>
          <w:color w:val="444444"/>
          <w:sz w:val="24"/>
          <w:szCs w:val="24"/>
        </w:rPr>
        <w:t> link, we will need to use exact keyword with colon </w:t>
      </w:r>
      <w:r w:rsidRPr="00E86EA5">
        <w:rPr>
          <w:rFonts w:ascii="Segoe UI" w:eastAsia="Times New Roman" w:hAnsi="Segoe UI" w:cs="Segoe UI"/>
          <w:b/>
          <w:bCs/>
          <w:color w:val="444444"/>
          <w:sz w:val="18"/>
        </w:rPr>
        <w:t>(</w:t>
      </w:r>
      <w:proofErr w:type="gramStart"/>
      <w:r w:rsidRPr="00E86EA5">
        <w:rPr>
          <w:rFonts w:ascii="Segoe UI" w:eastAsia="Times New Roman" w:hAnsi="Segoe UI" w:cs="Segoe UI"/>
          <w:b/>
          <w:bCs/>
          <w:color w:val="444444"/>
          <w:sz w:val="18"/>
        </w:rPr>
        <w:t>exact:</w:t>
      </w:r>
      <w:proofErr w:type="gramEnd"/>
      <w:r w:rsidRPr="00E86EA5">
        <w:rPr>
          <w:rFonts w:ascii="Segoe UI" w:eastAsia="Times New Roman" w:hAnsi="Segoe UI" w:cs="Segoe UI"/>
          <w:b/>
          <w:bCs/>
          <w:color w:val="444444"/>
          <w:sz w:val="18"/>
        </w:rPr>
        <w:t>)</w:t>
      </w:r>
      <w:r w:rsidRPr="00E86EA5">
        <w:rPr>
          <w:rFonts w:ascii="Segoe UI" w:eastAsia="Times New Roman" w:hAnsi="Segoe UI" w:cs="Segoe UI"/>
          <w:color w:val="444444"/>
          <w:sz w:val="24"/>
          <w:szCs w:val="24"/>
        </w:rPr>
        <w:t>. The locator in that case will be</w:t>
      </w:r>
    </w:p>
    <w:p w:rsidR="00E86EA5" w:rsidRPr="00E86EA5" w:rsidRDefault="00E86EA5" w:rsidP="00E86EA5">
      <w:pPr>
        <w:pBdr>
          <w:top w:val="single" w:sz="4" w:space="0" w:color="EDEDED"/>
          <w:left w:val="single" w:sz="4" w:space="0" w:color="EDEDED"/>
          <w:bottom w:val="single" w:sz="4" w:space="0" w:color="EDEDED"/>
          <w:right w:val="single" w:sz="4"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20"/>
          <w:szCs w:val="20"/>
        </w:rPr>
      </w:pPr>
      <w:proofErr w:type="spellStart"/>
      <w:proofErr w:type="gramStart"/>
      <w:r w:rsidRPr="00E86EA5">
        <w:rPr>
          <w:rFonts w:ascii="Consolas" w:eastAsia="Times New Roman" w:hAnsi="Consolas" w:cs="Consolas"/>
          <w:color w:val="666666"/>
          <w:sz w:val="20"/>
          <w:szCs w:val="20"/>
        </w:rPr>
        <w:t>linkText</w:t>
      </w:r>
      <w:proofErr w:type="spellEnd"/>
      <w:proofErr w:type="gramEnd"/>
      <w:r w:rsidRPr="00E86EA5">
        <w:rPr>
          <w:rFonts w:ascii="Consolas" w:eastAsia="Times New Roman" w:hAnsi="Consolas" w:cs="Consolas"/>
          <w:color w:val="666666"/>
          <w:sz w:val="20"/>
          <w:szCs w:val="20"/>
        </w:rPr>
        <w:t>= exact:*Forgot Email</w:t>
      </w:r>
    </w:p>
    <w:p w:rsidR="00E86EA5" w:rsidRPr="00E86EA5" w:rsidRDefault="00E86EA5" w:rsidP="00E86EA5">
      <w:pPr>
        <w:pBdr>
          <w:top w:val="single" w:sz="4" w:space="0" w:color="EDEDED"/>
          <w:left w:val="single" w:sz="4" w:space="0" w:color="EDEDED"/>
          <w:bottom w:val="single" w:sz="4" w:space="0" w:color="EDEDED"/>
          <w:right w:val="single" w:sz="4"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20"/>
          <w:szCs w:val="20"/>
        </w:rPr>
      </w:pPr>
      <w:r w:rsidRPr="00E86EA5">
        <w:rPr>
          <w:rFonts w:ascii="Consolas" w:eastAsia="Times New Roman" w:hAnsi="Consolas" w:cs="Consolas"/>
          <w:color w:val="666666"/>
          <w:sz w:val="20"/>
          <w:szCs w:val="20"/>
        </w:rPr>
        <w:t xml:space="preserve">&lt;a style="background-color: transparent;" </w:t>
      </w:r>
      <w:proofErr w:type="spellStart"/>
      <w:r w:rsidRPr="00E86EA5">
        <w:rPr>
          <w:rFonts w:ascii="Consolas" w:eastAsia="Times New Roman" w:hAnsi="Consolas" w:cs="Consolas"/>
          <w:color w:val="666666"/>
          <w:sz w:val="20"/>
          <w:szCs w:val="20"/>
        </w:rPr>
        <w:t>href</w:t>
      </w:r>
      <w:proofErr w:type="spellEnd"/>
      <w:r w:rsidRPr="00E86EA5">
        <w:rPr>
          <w:rFonts w:ascii="Consolas" w:eastAsia="Times New Roman" w:hAnsi="Consolas" w:cs="Consolas"/>
          <w:color w:val="666666"/>
          <w:sz w:val="20"/>
          <w:szCs w:val="20"/>
        </w:rPr>
        <w:t>="#"&gt;*Forgot Email&lt;/a&gt;</w:t>
      </w:r>
    </w:p>
    <w:p w:rsidR="00E86EA5" w:rsidRPr="00E86EA5" w:rsidRDefault="00E86EA5" w:rsidP="00844316">
      <w:pPr>
        <w:pBdr>
          <w:top w:val="single" w:sz="4" w:space="0" w:color="EDEDED"/>
          <w:left w:val="single" w:sz="4" w:space="0" w:color="EDEDED"/>
          <w:bottom w:val="single" w:sz="4" w:space="0" w:color="EDEDED"/>
          <w:right w:val="single" w:sz="4"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rPr>
      </w:pPr>
      <w:proofErr w:type="spellStart"/>
      <w:r w:rsidRPr="00E86EA5">
        <w:rPr>
          <w:rFonts w:ascii="Consolas" w:eastAsia="Times New Roman" w:hAnsi="Consolas" w:cs="Consolas"/>
          <w:color w:val="666666"/>
          <w:sz w:val="20"/>
          <w:szCs w:val="20"/>
        </w:rPr>
        <w:t>WebElement</w:t>
      </w:r>
      <w:proofErr w:type="spellEnd"/>
      <w:r w:rsidRPr="00E86EA5">
        <w:rPr>
          <w:rFonts w:ascii="Consolas" w:eastAsia="Times New Roman" w:hAnsi="Consolas" w:cs="Consolas"/>
          <w:color w:val="666666"/>
          <w:sz w:val="20"/>
          <w:szCs w:val="20"/>
        </w:rPr>
        <w:t xml:space="preserve"> hyperlink = </w:t>
      </w:r>
      <w:proofErr w:type="spellStart"/>
      <w:proofErr w:type="gramStart"/>
      <w:r w:rsidRPr="00E86EA5">
        <w:rPr>
          <w:rFonts w:ascii="Consolas" w:eastAsia="Times New Roman" w:hAnsi="Consolas" w:cs="Consolas"/>
          <w:color w:val="666666"/>
          <w:sz w:val="20"/>
          <w:szCs w:val="20"/>
        </w:rPr>
        <w:t>driver.findElement</w:t>
      </w:r>
      <w:proofErr w:type="spellEnd"/>
      <w:r w:rsidRPr="00E86EA5">
        <w:rPr>
          <w:rFonts w:ascii="Consolas" w:eastAsia="Times New Roman" w:hAnsi="Consolas" w:cs="Consolas"/>
          <w:color w:val="666666"/>
          <w:sz w:val="20"/>
          <w:szCs w:val="20"/>
        </w:rPr>
        <w:t>(</w:t>
      </w:r>
      <w:proofErr w:type="spellStart"/>
      <w:proofErr w:type="gramEnd"/>
      <w:r w:rsidRPr="00E86EA5">
        <w:rPr>
          <w:rFonts w:ascii="Consolas" w:eastAsia="Times New Roman" w:hAnsi="Consolas" w:cs="Consolas"/>
          <w:color w:val="666666"/>
          <w:sz w:val="20"/>
          <w:szCs w:val="20"/>
        </w:rPr>
        <w:t>By.linkText</w:t>
      </w:r>
      <w:proofErr w:type="spellEnd"/>
      <w:r w:rsidRPr="00E86EA5">
        <w:rPr>
          <w:rFonts w:ascii="Consolas" w:eastAsia="Times New Roman" w:hAnsi="Consolas" w:cs="Consolas"/>
          <w:color w:val="666666"/>
          <w:sz w:val="20"/>
          <w:szCs w:val="20"/>
        </w:rPr>
        <w:t>("exact:*Forgot Email"));</w:t>
      </w:r>
    </w:p>
    <w:p w:rsidR="00E86EA5" w:rsidRPr="00E86EA5" w:rsidRDefault="00E86EA5" w:rsidP="00E86EA5">
      <w:pPr>
        <w:shd w:val="clear" w:color="auto" w:fill="FFFFFF"/>
        <w:spacing w:after="0" w:line="240" w:lineRule="auto"/>
        <w:jc w:val="both"/>
        <w:textAlignment w:val="baseline"/>
        <w:outlineLvl w:val="0"/>
        <w:rPr>
          <w:rFonts w:ascii="Segoe UI" w:eastAsia="Times New Roman" w:hAnsi="Segoe UI" w:cs="Segoe UI"/>
          <w:b/>
          <w:bCs/>
          <w:color w:val="444444"/>
          <w:kern w:val="36"/>
          <w:sz w:val="48"/>
          <w:szCs w:val="48"/>
        </w:rPr>
      </w:pPr>
      <w:r w:rsidRPr="00E86EA5">
        <w:rPr>
          <w:rFonts w:ascii="Segoe UI" w:eastAsia="Times New Roman" w:hAnsi="Segoe UI" w:cs="Segoe UI"/>
          <w:b/>
          <w:bCs/>
          <w:color w:val="000000"/>
          <w:kern w:val="36"/>
          <w:sz w:val="26"/>
        </w:rPr>
        <w:t xml:space="preserve">Selenium Locators: Locate element by Partial </w:t>
      </w:r>
      <w:proofErr w:type="spellStart"/>
      <w:r w:rsidRPr="00E86EA5">
        <w:rPr>
          <w:rFonts w:ascii="Segoe UI" w:eastAsia="Times New Roman" w:hAnsi="Segoe UI" w:cs="Segoe UI"/>
          <w:b/>
          <w:bCs/>
          <w:color w:val="000000"/>
          <w:kern w:val="36"/>
          <w:sz w:val="26"/>
        </w:rPr>
        <w:t>LinkTex</w:t>
      </w:r>
      <w:ins w:id="4" w:author="Unknown" w:date="2015-09-02T09:32:00Z">
        <w:r w:rsidRPr="00E86EA5">
          <w:rPr>
            <w:rFonts w:ascii="Segoe UI" w:eastAsia="Times New Roman" w:hAnsi="Segoe UI" w:cs="Segoe UI"/>
            <w:b/>
            <w:bCs/>
            <w:color w:val="000000"/>
            <w:kern w:val="36"/>
            <w:sz w:val="26"/>
          </w:rPr>
          <w:t>t</w:t>
        </w:r>
      </w:ins>
      <w:proofErr w:type="spellEnd"/>
    </w:p>
    <w:p w:rsidR="00E86EA5" w:rsidRPr="00E86EA5" w:rsidRDefault="00E86EA5" w:rsidP="00E86EA5">
      <w:pPr>
        <w:shd w:val="clear" w:color="auto" w:fill="FFFFFF"/>
        <w:spacing w:after="125" w:line="240" w:lineRule="auto"/>
        <w:jc w:val="both"/>
        <w:textAlignment w:val="baseline"/>
        <w:rPr>
          <w:rFonts w:ascii="Segoe UI" w:eastAsia="Times New Roman" w:hAnsi="Segoe UI" w:cs="Segoe UI"/>
          <w:color w:val="444444"/>
          <w:sz w:val="24"/>
          <w:szCs w:val="24"/>
        </w:rPr>
      </w:pPr>
      <w:r w:rsidRPr="00E86EA5">
        <w:rPr>
          <w:rFonts w:ascii="Segoe UI" w:eastAsia="Times New Roman" w:hAnsi="Segoe UI" w:cs="Segoe UI"/>
          <w:color w:val="444444"/>
          <w:sz w:val="24"/>
          <w:szCs w:val="24"/>
        </w:rPr>
        <w:t xml:space="preserve">Partial </w:t>
      </w:r>
      <w:proofErr w:type="spellStart"/>
      <w:r w:rsidRPr="00E86EA5">
        <w:rPr>
          <w:rFonts w:ascii="Segoe UI" w:eastAsia="Times New Roman" w:hAnsi="Segoe UI" w:cs="Segoe UI"/>
          <w:color w:val="444444"/>
          <w:sz w:val="24"/>
          <w:szCs w:val="24"/>
        </w:rPr>
        <w:t>LinkText</w:t>
      </w:r>
      <w:proofErr w:type="spellEnd"/>
      <w:r w:rsidRPr="00E86EA5">
        <w:rPr>
          <w:rFonts w:ascii="Segoe UI" w:eastAsia="Times New Roman" w:hAnsi="Segoe UI" w:cs="Segoe UI"/>
          <w:color w:val="444444"/>
          <w:sz w:val="24"/>
          <w:szCs w:val="24"/>
        </w:rPr>
        <w:t xml:space="preserve"> works same as </w:t>
      </w:r>
      <w:proofErr w:type="spellStart"/>
      <w:r w:rsidRPr="00E86EA5">
        <w:rPr>
          <w:rFonts w:ascii="Segoe UI" w:eastAsia="Times New Roman" w:hAnsi="Segoe UI" w:cs="Segoe UI"/>
          <w:color w:val="444444"/>
          <w:sz w:val="24"/>
          <w:szCs w:val="24"/>
        </w:rPr>
        <w:t>LinkText</w:t>
      </w:r>
      <w:proofErr w:type="spellEnd"/>
      <w:r w:rsidRPr="00E86EA5">
        <w:rPr>
          <w:rFonts w:ascii="Segoe UI" w:eastAsia="Times New Roman" w:hAnsi="Segoe UI" w:cs="Segoe UI"/>
          <w:color w:val="444444"/>
          <w:sz w:val="24"/>
          <w:szCs w:val="24"/>
        </w:rPr>
        <w:t>, only difference is you can use a part of the text from link.</w:t>
      </w:r>
    </w:p>
    <w:p w:rsidR="00E86EA5" w:rsidRPr="00E86EA5" w:rsidRDefault="00E86EA5" w:rsidP="00E86EA5">
      <w:pPr>
        <w:pBdr>
          <w:top w:val="single" w:sz="4" w:space="0" w:color="EDEDED"/>
          <w:left w:val="single" w:sz="4" w:space="0" w:color="EDEDED"/>
          <w:bottom w:val="single" w:sz="4" w:space="0" w:color="EDEDED"/>
          <w:right w:val="single" w:sz="4"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20"/>
          <w:szCs w:val="20"/>
        </w:rPr>
      </w:pPr>
      <w:r w:rsidRPr="00E86EA5">
        <w:rPr>
          <w:rFonts w:ascii="Consolas" w:eastAsia="Times New Roman" w:hAnsi="Consolas" w:cs="Consolas"/>
          <w:color w:val="666666"/>
          <w:sz w:val="20"/>
          <w:szCs w:val="20"/>
        </w:rPr>
        <w:t>Example:</w:t>
      </w:r>
    </w:p>
    <w:p w:rsidR="00E86EA5" w:rsidRPr="00E86EA5" w:rsidRDefault="00E86EA5" w:rsidP="00E86EA5">
      <w:pPr>
        <w:pBdr>
          <w:top w:val="single" w:sz="4" w:space="0" w:color="EDEDED"/>
          <w:left w:val="single" w:sz="4" w:space="0" w:color="EDEDED"/>
          <w:bottom w:val="single" w:sz="4" w:space="0" w:color="EDEDED"/>
          <w:right w:val="single" w:sz="4"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20"/>
          <w:szCs w:val="20"/>
        </w:rPr>
      </w:pPr>
      <w:r w:rsidRPr="00E86EA5">
        <w:rPr>
          <w:rFonts w:ascii="Consolas" w:eastAsia="Times New Roman" w:hAnsi="Consolas" w:cs="Consolas"/>
          <w:color w:val="666666"/>
          <w:sz w:val="20"/>
          <w:szCs w:val="20"/>
        </w:rPr>
        <w:t xml:space="preserve">&lt;a </w:t>
      </w:r>
      <w:proofErr w:type="spellStart"/>
      <w:r w:rsidRPr="00E86EA5">
        <w:rPr>
          <w:rFonts w:ascii="Consolas" w:eastAsia="Times New Roman" w:hAnsi="Consolas" w:cs="Consolas"/>
          <w:color w:val="666666"/>
          <w:sz w:val="20"/>
          <w:szCs w:val="20"/>
        </w:rPr>
        <w:t>href</w:t>
      </w:r>
      <w:proofErr w:type="spellEnd"/>
      <w:r w:rsidRPr="00E86EA5">
        <w:rPr>
          <w:rFonts w:ascii="Consolas" w:eastAsia="Times New Roman" w:hAnsi="Consolas" w:cs="Consolas"/>
          <w:color w:val="666666"/>
          <w:sz w:val="20"/>
          <w:szCs w:val="20"/>
        </w:rPr>
        <w:t>="#"&gt;Forgot Password? &lt;/a&gt;</w:t>
      </w:r>
    </w:p>
    <w:p w:rsidR="00E86EA5" w:rsidRPr="00E86EA5" w:rsidRDefault="00E86EA5" w:rsidP="00E86EA5">
      <w:pPr>
        <w:pBdr>
          <w:top w:val="single" w:sz="4" w:space="0" w:color="EDEDED"/>
          <w:left w:val="single" w:sz="4" w:space="0" w:color="EDEDED"/>
          <w:bottom w:val="single" w:sz="4" w:space="0" w:color="EDEDED"/>
          <w:right w:val="single" w:sz="4"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20"/>
          <w:szCs w:val="20"/>
        </w:rPr>
      </w:pPr>
      <w:proofErr w:type="spellStart"/>
      <w:r w:rsidRPr="00E86EA5">
        <w:rPr>
          <w:rFonts w:ascii="Consolas" w:eastAsia="Times New Roman" w:hAnsi="Consolas" w:cs="Consolas"/>
          <w:color w:val="666666"/>
          <w:sz w:val="20"/>
          <w:szCs w:val="20"/>
        </w:rPr>
        <w:t>WebElement</w:t>
      </w:r>
      <w:proofErr w:type="spellEnd"/>
      <w:r w:rsidRPr="00E86EA5">
        <w:rPr>
          <w:rFonts w:ascii="Consolas" w:eastAsia="Times New Roman" w:hAnsi="Consolas" w:cs="Consolas"/>
          <w:color w:val="666666"/>
          <w:sz w:val="20"/>
          <w:szCs w:val="20"/>
        </w:rPr>
        <w:t xml:space="preserve"> hyperlink = </w:t>
      </w:r>
      <w:proofErr w:type="spellStart"/>
      <w:proofErr w:type="gramStart"/>
      <w:r w:rsidRPr="00E86EA5">
        <w:rPr>
          <w:rFonts w:ascii="Consolas" w:eastAsia="Times New Roman" w:hAnsi="Consolas" w:cs="Consolas"/>
          <w:color w:val="666666"/>
          <w:sz w:val="20"/>
          <w:szCs w:val="20"/>
        </w:rPr>
        <w:t>driver.findElement</w:t>
      </w:r>
      <w:proofErr w:type="spellEnd"/>
      <w:r w:rsidRPr="00E86EA5">
        <w:rPr>
          <w:rFonts w:ascii="Consolas" w:eastAsia="Times New Roman" w:hAnsi="Consolas" w:cs="Consolas"/>
          <w:color w:val="666666"/>
          <w:sz w:val="20"/>
          <w:szCs w:val="20"/>
        </w:rPr>
        <w:t>(</w:t>
      </w:r>
      <w:proofErr w:type="gramEnd"/>
      <w:r w:rsidRPr="00E86EA5">
        <w:rPr>
          <w:rFonts w:ascii="Consolas" w:eastAsia="Times New Roman" w:hAnsi="Consolas" w:cs="Consolas"/>
          <w:color w:val="666666"/>
          <w:sz w:val="20"/>
          <w:szCs w:val="20"/>
        </w:rPr>
        <w:t xml:space="preserve">By. </w:t>
      </w:r>
      <w:proofErr w:type="spellStart"/>
      <w:r w:rsidRPr="00E86EA5">
        <w:rPr>
          <w:rFonts w:ascii="Consolas" w:eastAsia="Times New Roman" w:hAnsi="Consolas" w:cs="Consolas"/>
          <w:color w:val="666666"/>
          <w:sz w:val="20"/>
          <w:szCs w:val="20"/>
        </w:rPr>
        <w:t>PartialLinkText</w:t>
      </w:r>
      <w:proofErr w:type="spellEnd"/>
      <w:r w:rsidRPr="00E86EA5">
        <w:rPr>
          <w:rFonts w:ascii="Consolas" w:eastAsia="Times New Roman" w:hAnsi="Consolas" w:cs="Consolas"/>
          <w:color w:val="666666"/>
          <w:sz w:val="20"/>
          <w:szCs w:val="20"/>
        </w:rPr>
        <w:t xml:space="preserve"> ("Password"));</w:t>
      </w:r>
    </w:p>
    <w:p w:rsidR="00E86EA5" w:rsidRPr="00E86EA5" w:rsidRDefault="00E86EA5" w:rsidP="00E86EA5">
      <w:pPr>
        <w:shd w:val="clear" w:color="auto" w:fill="FFFFFF"/>
        <w:spacing w:after="0" w:line="240" w:lineRule="auto"/>
        <w:jc w:val="both"/>
        <w:textAlignment w:val="baseline"/>
        <w:outlineLvl w:val="0"/>
        <w:rPr>
          <w:rFonts w:ascii="Segoe UI" w:eastAsia="Times New Roman" w:hAnsi="Segoe UI" w:cs="Segoe UI"/>
          <w:b/>
          <w:bCs/>
          <w:color w:val="444444"/>
          <w:kern w:val="36"/>
          <w:sz w:val="48"/>
          <w:szCs w:val="48"/>
        </w:rPr>
      </w:pPr>
      <w:r w:rsidRPr="00E86EA5">
        <w:rPr>
          <w:rFonts w:ascii="Segoe UI" w:eastAsia="Times New Roman" w:hAnsi="Segoe UI" w:cs="Segoe UI"/>
          <w:b/>
          <w:bCs/>
          <w:color w:val="000000"/>
          <w:kern w:val="36"/>
          <w:sz w:val="26"/>
        </w:rPr>
        <w:t>Selenium Locators: Locate element by Tag Nam</w:t>
      </w:r>
      <w:ins w:id="5" w:author="Unknown" w:date="2015-09-02T09:32:00Z">
        <w:r w:rsidRPr="00E86EA5">
          <w:rPr>
            <w:rFonts w:ascii="Segoe UI" w:eastAsia="Times New Roman" w:hAnsi="Segoe UI" w:cs="Segoe UI"/>
            <w:b/>
            <w:bCs/>
            <w:color w:val="000000"/>
            <w:kern w:val="36"/>
            <w:sz w:val="26"/>
          </w:rPr>
          <w:t>e</w:t>
        </w:r>
      </w:ins>
    </w:p>
    <w:p w:rsidR="00E86EA5" w:rsidRPr="00E86EA5" w:rsidRDefault="00E86EA5" w:rsidP="00E86EA5">
      <w:pPr>
        <w:shd w:val="clear" w:color="auto" w:fill="FFFFFF"/>
        <w:spacing w:after="125" w:line="240" w:lineRule="auto"/>
        <w:jc w:val="both"/>
        <w:textAlignment w:val="baseline"/>
        <w:rPr>
          <w:rFonts w:ascii="Segoe UI" w:eastAsia="Times New Roman" w:hAnsi="Segoe UI" w:cs="Segoe UI"/>
          <w:color w:val="444444"/>
          <w:sz w:val="24"/>
          <w:szCs w:val="24"/>
        </w:rPr>
      </w:pPr>
      <w:r w:rsidRPr="00E86EA5">
        <w:rPr>
          <w:rFonts w:ascii="Segoe UI" w:eastAsia="Times New Roman" w:hAnsi="Segoe UI" w:cs="Segoe UI"/>
          <w:color w:val="444444"/>
          <w:sz w:val="24"/>
          <w:szCs w:val="24"/>
        </w:rPr>
        <w:t xml:space="preserve">Tag Name we can use for the elements like drop downs, check boxed, radio buttons. Following html is for drop down with 3 values. To select that drop down we will use </w:t>
      </w:r>
      <w:proofErr w:type="spellStart"/>
      <w:r w:rsidRPr="00E86EA5">
        <w:rPr>
          <w:rFonts w:ascii="Segoe UI" w:eastAsia="Times New Roman" w:hAnsi="Segoe UI" w:cs="Segoe UI"/>
          <w:color w:val="444444"/>
          <w:sz w:val="24"/>
          <w:szCs w:val="24"/>
        </w:rPr>
        <w:t>tagName</w:t>
      </w:r>
      <w:proofErr w:type="spellEnd"/>
      <w:r w:rsidRPr="00E86EA5">
        <w:rPr>
          <w:rFonts w:ascii="Segoe UI" w:eastAsia="Times New Roman" w:hAnsi="Segoe UI" w:cs="Segoe UI"/>
          <w:color w:val="444444"/>
          <w:sz w:val="24"/>
          <w:szCs w:val="24"/>
        </w:rPr>
        <w:t xml:space="preserve"> locator.</w:t>
      </w:r>
    </w:p>
    <w:p w:rsidR="00E86EA5" w:rsidRPr="00E86EA5" w:rsidRDefault="00E86EA5" w:rsidP="00E86EA5">
      <w:pPr>
        <w:pBdr>
          <w:top w:val="single" w:sz="4" w:space="0" w:color="EDEDED"/>
          <w:left w:val="single" w:sz="4" w:space="0" w:color="EDEDED"/>
          <w:bottom w:val="single" w:sz="4" w:space="0" w:color="EDEDED"/>
          <w:right w:val="single" w:sz="4"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20"/>
          <w:szCs w:val="20"/>
        </w:rPr>
      </w:pPr>
      <w:r w:rsidRPr="00E86EA5">
        <w:rPr>
          <w:rFonts w:ascii="Consolas" w:eastAsia="Times New Roman" w:hAnsi="Consolas" w:cs="Consolas"/>
          <w:color w:val="666666"/>
          <w:sz w:val="20"/>
          <w:szCs w:val="20"/>
        </w:rPr>
        <w:t>Example:</w:t>
      </w:r>
    </w:p>
    <w:p w:rsidR="00E86EA5" w:rsidRPr="00E86EA5" w:rsidRDefault="00E86EA5" w:rsidP="00E86EA5">
      <w:pPr>
        <w:pBdr>
          <w:top w:val="single" w:sz="4" w:space="0" w:color="EDEDED"/>
          <w:left w:val="single" w:sz="4" w:space="0" w:color="EDEDED"/>
          <w:bottom w:val="single" w:sz="4" w:space="0" w:color="EDEDED"/>
          <w:right w:val="single" w:sz="4"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20"/>
          <w:szCs w:val="20"/>
        </w:rPr>
      </w:pPr>
      <w:r w:rsidRPr="00E86EA5">
        <w:rPr>
          <w:rFonts w:ascii="Consolas" w:eastAsia="Times New Roman" w:hAnsi="Consolas" w:cs="Consolas"/>
          <w:color w:val="666666"/>
          <w:sz w:val="20"/>
          <w:szCs w:val="20"/>
        </w:rPr>
        <w:t>&lt;select name="</w:t>
      </w:r>
      <w:proofErr w:type="spellStart"/>
      <w:r w:rsidRPr="00E86EA5">
        <w:rPr>
          <w:rFonts w:ascii="Consolas" w:eastAsia="Times New Roman" w:hAnsi="Consolas" w:cs="Consolas"/>
          <w:color w:val="666666"/>
          <w:sz w:val="20"/>
          <w:szCs w:val="20"/>
        </w:rPr>
        <w:t>selCity</w:t>
      </w:r>
      <w:proofErr w:type="spellEnd"/>
      <w:r w:rsidRPr="00E86EA5">
        <w:rPr>
          <w:rFonts w:ascii="Consolas" w:eastAsia="Times New Roman" w:hAnsi="Consolas" w:cs="Consolas"/>
          <w:color w:val="666666"/>
          <w:sz w:val="20"/>
          <w:szCs w:val="20"/>
        </w:rPr>
        <w:t>" id="</w:t>
      </w:r>
      <w:proofErr w:type="spellStart"/>
      <w:r w:rsidRPr="00E86EA5">
        <w:rPr>
          <w:rFonts w:ascii="Consolas" w:eastAsia="Times New Roman" w:hAnsi="Consolas" w:cs="Consolas"/>
          <w:color w:val="666666"/>
          <w:sz w:val="20"/>
          <w:szCs w:val="20"/>
        </w:rPr>
        <w:t>selCity</w:t>
      </w:r>
      <w:proofErr w:type="spellEnd"/>
      <w:r w:rsidRPr="00E86EA5">
        <w:rPr>
          <w:rFonts w:ascii="Consolas" w:eastAsia="Times New Roman" w:hAnsi="Consolas" w:cs="Consolas"/>
          <w:color w:val="666666"/>
          <w:sz w:val="20"/>
          <w:szCs w:val="20"/>
        </w:rPr>
        <w:t>"&gt;</w:t>
      </w:r>
    </w:p>
    <w:p w:rsidR="00E86EA5" w:rsidRPr="00E86EA5" w:rsidRDefault="00E86EA5" w:rsidP="00E86EA5">
      <w:pPr>
        <w:pBdr>
          <w:top w:val="single" w:sz="4" w:space="0" w:color="EDEDED"/>
          <w:left w:val="single" w:sz="4" w:space="0" w:color="EDEDED"/>
          <w:bottom w:val="single" w:sz="4" w:space="0" w:color="EDEDED"/>
          <w:right w:val="single" w:sz="4"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20"/>
          <w:szCs w:val="20"/>
        </w:rPr>
      </w:pPr>
      <w:r w:rsidRPr="00E86EA5">
        <w:rPr>
          <w:rFonts w:ascii="Consolas" w:eastAsia="Times New Roman" w:hAnsi="Consolas" w:cs="Consolas"/>
          <w:color w:val="666666"/>
          <w:sz w:val="20"/>
          <w:szCs w:val="20"/>
        </w:rPr>
        <w:t>&lt;option value="none"&gt;--Select--&lt;/option&gt;</w:t>
      </w:r>
    </w:p>
    <w:p w:rsidR="00E86EA5" w:rsidRPr="00E86EA5" w:rsidRDefault="00E86EA5" w:rsidP="00E86EA5">
      <w:pPr>
        <w:pBdr>
          <w:top w:val="single" w:sz="4" w:space="0" w:color="EDEDED"/>
          <w:left w:val="single" w:sz="4" w:space="0" w:color="EDEDED"/>
          <w:bottom w:val="single" w:sz="4" w:space="0" w:color="EDEDED"/>
          <w:right w:val="single" w:sz="4"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20"/>
          <w:szCs w:val="20"/>
        </w:rPr>
      </w:pPr>
      <w:r w:rsidRPr="00E86EA5">
        <w:rPr>
          <w:rFonts w:ascii="Consolas" w:eastAsia="Times New Roman" w:hAnsi="Consolas" w:cs="Consolas"/>
          <w:color w:val="666666"/>
          <w:sz w:val="20"/>
          <w:szCs w:val="20"/>
        </w:rPr>
        <w:t>&lt;option value="PUNE"&gt;</w:t>
      </w:r>
      <w:proofErr w:type="spellStart"/>
      <w:r w:rsidRPr="00E86EA5">
        <w:rPr>
          <w:rFonts w:ascii="Consolas" w:eastAsia="Times New Roman" w:hAnsi="Consolas" w:cs="Consolas"/>
          <w:color w:val="666666"/>
          <w:sz w:val="20"/>
          <w:szCs w:val="20"/>
        </w:rPr>
        <w:t>Pune</w:t>
      </w:r>
      <w:proofErr w:type="spellEnd"/>
      <w:r w:rsidRPr="00E86EA5">
        <w:rPr>
          <w:rFonts w:ascii="Consolas" w:eastAsia="Times New Roman" w:hAnsi="Consolas" w:cs="Consolas"/>
          <w:color w:val="666666"/>
          <w:sz w:val="20"/>
          <w:szCs w:val="20"/>
        </w:rPr>
        <w:t>&lt;/option&gt;</w:t>
      </w:r>
    </w:p>
    <w:p w:rsidR="00E86EA5" w:rsidRPr="00E86EA5" w:rsidRDefault="00E86EA5" w:rsidP="00E86EA5">
      <w:pPr>
        <w:pBdr>
          <w:top w:val="single" w:sz="4" w:space="0" w:color="EDEDED"/>
          <w:left w:val="single" w:sz="4" w:space="0" w:color="EDEDED"/>
          <w:bottom w:val="single" w:sz="4" w:space="0" w:color="EDEDED"/>
          <w:right w:val="single" w:sz="4"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20"/>
          <w:szCs w:val="20"/>
        </w:rPr>
      </w:pPr>
      <w:r w:rsidRPr="00E86EA5">
        <w:rPr>
          <w:rFonts w:ascii="Consolas" w:eastAsia="Times New Roman" w:hAnsi="Consolas" w:cs="Consolas"/>
          <w:color w:val="666666"/>
          <w:sz w:val="20"/>
          <w:szCs w:val="20"/>
        </w:rPr>
        <w:t>&lt;option value="ADI"&gt;</w:t>
      </w:r>
      <w:proofErr w:type="spellStart"/>
      <w:r w:rsidRPr="00E86EA5">
        <w:rPr>
          <w:rFonts w:ascii="Consolas" w:eastAsia="Times New Roman" w:hAnsi="Consolas" w:cs="Consolas"/>
          <w:color w:val="666666"/>
          <w:sz w:val="20"/>
          <w:szCs w:val="20"/>
        </w:rPr>
        <w:t>Ahmedabad</w:t>
      </w:r>
      <w:proofErr w:type="spellEnd"/>
      <w:r w:rsidRPr="00E86EA5">
        <w:rPr>
          <w:rFonts w:ascii="Consolas" w:eastAsia="Times New Roman" w:hAnsi="Consolas" w:cs="Consolas"/>
          <w:color w:val="666666"/>
          <w:sz w:val="20"/>
          <w:szCs w:val="20"/>
        </w:rPr>
        <w:t>&lt;/option&gt;</w:t>
      </w:r>
    </w:p>
    <w:p w:rsidR="00E86EA5" w:rsidRPr="00E86EA5" w:rsidRDefault="00E86EA5" w:rsidP="00E86EA5">
      <w:pPr>
        <w:pBdr>
          <w:top w:val="single" w:sz="4" w:space="0" w:color="EDEDED"/>
          <w:left w:val="single" w:sz="4" w:space="0" w:color="EDEDED"/>
          <w:bottom w:val="single" w:sz="4" w:space="0" w:color="EDEDED"/>
          <w:right w:val="single" w:sz="4"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20"/>
          <w:szCs w:val="20"/>
        </w:rPr>
      </w:pPr>
      <w:r w:rsidRPr="00E86EA5">
        <w:rPr>
          <w:rFonts w:ascii="Consolas" w:eastAsia="Times New Roman" w:hAnsi="Consolas" w:cs="Consolas"/>
          <w:color w:val="666666"/>
          <w:sz w:val="20"/>
          <w:szCs w:val="20"/>
        </w:rPr>
        <w:t>&lt;/select&gt;</w:t>
      </w:r>
    </w:p>
    <w:p w:rsidR="00E86EA5" w:rsidRPr="00E86EA5" w:rsidRDefault="00E86EA5" w:rsidP="00E86EA5">
      <w:pPr>
        <w:pBdr>
          <w:top w:val="single" w:sz="4" w:space="0" w:color="EDEDED"/>
          <w:left w:val="single" w:sz="4" w:space="0" w:color="EDEDED"/>
          <w:bottom w:val="single" w:sz="4" w:space="0" w:color="EDEDED"/>
          <w:right w:val="single" w:sz="4"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20"/>
          <w:szCs w:val="20"/>
        </w:rPr>
      </w:pPr>
      <w:proofErr w:type="spellStart"/>
      <w:r w:rsidRPr="00E86EA5">
        <w:rPr>
          <w:rFonts w:ascii="Consolas" w:eastAsia="Times New Roman" w:hAnsi="Consolas" w:cs="Consolas"/>
          <w:color w:val="666666"/>
          <w:sz w:val="20"/>
          <w:szCs w:val="20"/>
        </w:rPr>
        <w:t>WebDriver</w:t>
      </w:r>
      <w:proofErr w:type="spellEnd"/>
      <w:r w:rsidRPr="00E86EA5">
        <w:rPr>
          <w:rFonts w:ascii="Consolas" w:eastAsia="Times New Roman" w:hAnsi="Consolas" w:cs="Consolas"/>
          <w:color w:val="666666"/>
          <w:sz w:val="20"/>
          <w:szCs w:val="20"/>
        </w:rPr>
        <w:t xml:space="preserve"> command:</w:t>
      </w:r>
    </w:p>
    <w:p w:rsidR="00E86EA5" w:rsidRPr="00E86EA5" w:rsidRDefault="00E86EA5" w:rsidP="00E86EA5">
      <w:pPr>
        <w:pBdr>
          <w:top w:val="single" w:sz="4" w:space="0" w:color="EDEDED"/>
          <w:left w:val="single" w:sz="4" w:space="0" w:color="EDEDED"/>
          <w:bottom w:val="single" w:sz="4" w:space="0" w:color="EDEDED"/>
          <w:right w:val="single" w:sz="4"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20"/>
          <w:szCs w:val="20"/>
        </w:rPr>
      </w:pPr>
      <w:r w:rsidRPr="00E86EA5">
        <w:rPr>
          <w:rFonts w:ascii="Consolas" w:eastAsia="Times New Roman" w:hAnsi="Consolas" w:cs="Consolas"/>
          <w:color w:val="666666"/>
          <w:sz w:val="20"/>
          <w:szCs w:val="20"/>
        </w:rPr>
        <w:t xml:space="preserve">Select </w:t>
      </w:r>
      <w:proofErr w:type="spellStart"/>
      <w:r w:rsidRPr="00E86EA5">
        <w:rPr>
          <w:rFonts w:ascii="Consolas" w:eastAsia="Times New Roman" w:hAnsi="Consolas" w:cs="Consolas"/>
          <w:color w:val="666666"/>
          <w:sz w:val="20"/>
          <w:szCs w:val="20"/>
        </w:rPr>
        <w:t>select</w:t>
      </w:r>
      <w:proofErr w:type="spellEnd"/>
      <w:r w:rsidRPr="00E86EA5">
        <w:rPr>
          <w:rFonts w:ascii="Consolas" w:eastAsia="Times New Roman" w:hAnsi="Consolas" w:cs="Consolas"/>
          <w:color w:val="666666"/>
          <w:sz w:val="20"/>
          <w:szCs w:val="20"/>
        </w:rPr>
        <w:t xml:space="preserve"> = new </w:t>
      </w:r>
      <w:proofErr w:type="gramStart"/>
      <w:r w:rsidRPr="00E86EA5">
        <w:rPr>
          <w:rFonts w:ascii="Consolas" w:eastAsia="Times New Roman" w:hAnsi="Consolas" w:cs="Consolas"/>
          <w:color w:val="666666"/>
          <w:sz w:val="20"/>
          <w:szCs w:val="20"/>
        </w:rPr>
        <w:t>Select(</w:t>
      </w:r>
      <w:proofErr w:type="spellStart"/>
      <w:proofErr w:type="gramEnd"/>
      <w:r w:rsidRPr="00E86EA5">
        <w:rPr>
          <w:rFonts w:ascii="Consolas" w:eastAsia="Times New Roman" w:hAnsi="Consolas" w:cs="Consolas"/>
          <w:color w:val="666666"/>
          <w:sz w:val="20"/>
          <w:szCs w:val="20"/>
        </w:rPr>
        <w:t>driver.findElement</w:t>
      </w:r>
      <w:proofErr w:type="spellEnd"/>
      <w:r w:rsidRPr="00E86EA5">
        <w:rPr>
          <w:rFonts w:ascii="Consolas" w:eastAsia="Times New Roman" w:hAnsi="Consolas" w:cs="Consolas"/>
          <w:color w:val="666666"/>
          <w:sz w:val="20"/>
          <w:szCs w:val="20"/>
        </w:rPr>
        <w:t>(</w:t>
      </w:r>
      <w:proofErr w:type="spellStart"/>
      <w:r w:rsidRPr="00E86EA5">
        <w:rPr>
          <w:rFonts w:ascii="Consolas" w:eastAsia="Times New Roman" w:hAnsi="Consolas" w:cs="Consolas"/>
          <w:color w:val="666666"/>
          <w:sz w:val="20"/>
          <w:szCs w:val="20"/>
        </w:rPr>
        <w:t>By.tagName</w:t>
      </w:r>
      <w:proofErr w:type="spellEnd"/>
      <w:r w:rsidRPr="00E86EA5">
        <w:rPr>
          <w:rFonts w:ascii="Consolas" w:eastAsia="Times New Roman" w:hAnsi="Consolas" w:cs="Consolas"/>
          <w:color w:val="666666"/>
          <w:sz w:val="20"/>
          <w:szCs w:val="20"/>
        </w:rPr>
        <w:t>("select")));</w:t>
      </w:r>
    </w:p>
    <w:p w:rsidR="00E86EA5" w:rsidRPr="00E86EA5" w:rsidRDefault="00E86EA5" w:rsidP="00E86EA5">
      <w:pPr>
        <w:pBdr>
          <w:top w:val="single" w:sz="4" w:space="0" w:color="EDEDED"/>
          <w:left w:val="single" w:sz="4" w:space="0" w:color="EDEDED"/>
          <w:bottom w:val="single" w:sz="4" w:space="0" w:color="EDEDED"/>
          <w:right w:val="single" w:sz="4"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20"/>
          <w:szCs w:val="20"/>
        </w:rPr>
      </w:pPr>
      <w:proofErr w:type="spellStart"/>
      <w:proofErr w:type="gramStart"/>
      <w:r w:rsidRPr="00E86EA5">
        <w:rPr>
          <w:rFonts w:ascii="Consolas" w:eastAsia="Times New Roman" w:hAnsi="Consolas" w:cs="Consolas"/>
          <w:color w:val="666666"/>
          <w:sz w:val="20"/>
          <w:szCs w:val="20"/>
        </w:rPr>
        <w:t>select.selectByVisibleText</w:t>
      </w:r>
      <w:proofErr w:type="spellEnd"/>
      <w:r w:rsidRPr="00E86EA5">
        <w:rPr>
          <w:rFonts w:ascii="Consolas" w:eastAsia="Times New Roman" w:hAnsi="Consolas" w:cs="Consolas"/>
          <w:color w:val="666666"/>
          <w:sz w:val="20"/>
          <w:szCs w:val="20"/>
        </w:rPr>
        <w:t>(</w:t>
      </w:r>
      <w:proofErr w:type="gramEnd"/>
      <w:r w:rsidRPr="00E86EA5">
        <w:rPr>
          <w:rFonts w:ascii="Consolas" w:eastAsia="Times New Roman" w:hAnsi="Consolas" w:cs="Consolas"/>
          <w:color w:val="666666"/>
          <w:sz w:val="20"/>
          <w:szCs w:val="20"/>
        </w:rPr>
        <w:t>"</w:t>
      </w:r>
      <w:proofErr w:type="spellStart"/>
      <w:r w:rsidRPr="00E86EA5">
        <w:rPr>
          <w:rFonts w:ascii="Consolas" w:eastAsia="Times New Roman" w:hAnsi="Consolas" w:cs="Consolas"/>
          <w:color w:val="666666"/>
          <w:sz w:val="20"/>
          <w:szCs w:val="20"/>
        </w:rPr>
        <w:t>Pune</w:t>
      </w:r>
      <w:proofErr w:type="spellEnd"/>
      <w:r w:rsidRPr="00E86EA5">
        <w:rPr>
          <w:rFonts w:ascii="Consolas" w:eastAsia="Times New Roman" w:hAnsi="Consolas" w:cs="Consolas"/>
          <w:color w:val="666666"/>
          <w:sz w:val="20"/>
          <w:szCs w:val="20"/>
        </w:rPr>
        <w:t>");</w:t>
      </w:r>
    </w:p>
    <w:p w:rsidR="00E86EA5" w:rsidRPr="00E86EA5" w:rsidRDefault="00E86EA5" w:rsidP="00E86EA5">
      <w:pPr>
        <w:pBdr>
          <w:top w:val="single" w:sz="4" w:space="0" w:color="EDEDED"/>
          <w:left w:val="single" w:sz="4" w:space="0" w:color="EDEDED"/>
          <w:bottom w:val="single" w:sz="4" w:space="0" w:color="EDEDED"/>
          <w:right w:val="single" w:sz="4"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20"/>
          <w:szCs w:val="20"/>
        </w:rPr>
      </w:pPr>
      <w:proofErr w:type="gramStart"/>
      <w:r w:rsidRPr="00E86EA5">
        <w:rPr>
          <w:rFonts w:ascii="Consolas" w:eastAsia="Times New Roman" w:hAnsi="Consolas" w:cs="Consolas"/>
          <w:color w:val="666666"/>
          <w:sz w:val="20"/>
          <w:szCs w:val="20"/>
        </w:rPr>
        <w:t>or</w:t>
      </w:r>
      <w:proofErr w:type="gramEnd"/>
    </w:p>
    <w:p w:rsidR="00E86EA5" w:rsidRPr="00E86EA5" w:rsidRDefault="00E86EA5" w:rsidP="00E86EA5">
      <w:pPr>
        <w:pBdr>
          <w:top w:val="single" w:sz="4" w:space="0" w:color="EDEDED"/>
          <w:left w:val="single" w:sz="4" w:space="0" w:color="EDEDED"/>
          <w:bottom w:val="single" w:sz="4" w:space="0" w:color="EDEDED"/>
          <w:right w:val="single" w:sz="4"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20"/>
          <w:szCs w:val="20"/>
        </w:rPr>
      </w:pPr>
      <w:proofErr w:type="spellStart"/>
      <w:proofErr w:type="gramStart"/>
      <w:r w:rsidRPr="00E86EA5">
        <w:rPr>
          <w:rFonts w:ascii="Consolas" w:eastAsia="Times New Roman" w:hAnsi="Consolas" w:cs="Consolas"/>
          <w:color w:val="666666"/>
          <w:sz w:val="20"/>
          <w:szCs w:val="20"/>
        </w:rPr>
        <w:t>select.selectByValue</w:t>
      </w:r>
      <w:proofErr w:type="spellEnd"/>
      <w:r w:rsidRPr="00E86EA5">
        <w:rPr>
          <w:rFonts w:ascii="Consolas" w:eastAsia="Times New Roman" w:hAnsi="Consolas" w:cs="Consolas"/>
          <w:color w:val="666666"/>
          <w:sz w:val="20"/>
          <w:szCs w:val="20"/>
        </w:rPr>
        <w:t>(</w:t>
      </w:r>
      <w:proofErr w:type="gramEnd"/>
      <w:r w:rsidRPr="00E86EA5">
        <w:rPr>
          <w:rFonts w:ascii="Consolas" w:eastAsia="Times New Roman" w:hAnsi="Consolas" w:cs="Consolas"/>
          <w:color w:val="666666"/>
          <w:sz w:val="20"/>
          <w:szCs w:val="20"/>
        </w:rPr>
        <w:t>"PUNE");</w:t>
      </w:r>
    </w:p>
    <w:p w:rsidR="00E86EA5" w:rsidRPr="00E86EA5" w:rsidRDefault="00E86EA5" w:rsidP="00E86EA5">
      <w:pPr>
        <w:shd w:val="clear" w:color="auto" w:fill="FFFFFF"/>
        <w:spacing w:after="0" w:line="240" w:lineRule="auto"/>
        <w:jc w:val="both"/>
        <w:textAlignment w:val="baseline"/>
        <w:outlineLvl w:val="0"/>
        <w:rPr>
          <w:rFonts w:ascii="Segoe UI" w:eastAsia="Times New Roman" w:hAnsi="Segoe UI" w:cs="Segoe UI"/>
          <w:b/>
          <w:bCs/>
          <w:color w:val="444444"/>
          <w:kern w:val="36"/>
          <w:sz w:val="48"/>
          <w:szCs w:val="48"/>
        </w:rPr>
      </w:pPr>
      <w:r w:rsidRPr="00E86EA5">
        <w:rPr>
          <w:rFonts w:ascii="Segoe UI" w:eastAsia="Times New Roman" w:hAnsi="Segoe UI" w:cs="Segoe UI"/>
          <w:b/>
          <w:bCs/>
          <w:color w:val="000000"/>
          <w:kern w:val="36"/>
          <w:sz w:val="26"/>
        </w:rPr>
        <w:t>Selenium Locators: Locate element by Class Nam</w:t>
      </w:r>
      <w:ins w:id="6" w:author="Unknown" w:date="2015-09-02T09:32:00Z">
        <w:r w:rsidRPr="00E86EA5">
          <w:rPr>
            <w:rFonts w:ascii="Segoe UI" w:eastAsia="Times New Roman" w:hAnsi="Segoe UI" w:cs="Segoe UI"/>
            <w:b/>
            <w:bCs/>
            <w:color w:val="000000"/>
            <w:kern w:val="36"/>
            <w:sz w:val="26"/>
          </w:rPr>
          <w:t>e</w:t>
        </w:r>
      </w:ins>
    </w:p>
    <w:p w:rsidR="00E86EA5" w:rsidRPr="00E86EA5" w:rsidRDefault="00E86EA5" w:rsidP="00E86EA5">
      <w:pPr>
        <w:shd w:val="clear" w:color="auto" w:fill="FFFFFF"/>
        <w:spacing w:after="125" w:line="240" w:lineRule="auto"/>
        <w:jc w:val="both"/>
        <w:textAlignment w:val="baseline"/>
        <w:rPr>
          <w:rFonts w:ascii="Segoe UI" w:eastAsia="Times New Roman" w:hAnsi="Segoe UI" w:cs="Segoe UI"/>
          <w:color w:val="444444"/>
          <w:sz w:val="24"/>
          <w:szCs w:val="24"/>
        </w:rPr>
      </w:pPr>
      <w:r w:rsidRPr="00E86EA5">
        <w:rPr>
          <w:rFonts w:ascii="Segoe UI" w:eastAsia="Times New Roman" w:hAnsi="Segoe UI" w:cs="Segoe UI"/>
          <w:color w:val="444444"/>
          <w:sz w:val="24"/>
          <w:szCs w:val="24"/>
        </w:rPr>
        <w:t>This locator we can use as a fall back option for either name or Id. But the same condition applied here Class name should be unique or selenium will locate the first element present on the page with the class name we have used to locate element.</w:t>
      </w:r>
    </w:p>
    <w:p w:rsidR="00000000" w:rsidRDefault="00844316"/>
    <w:p w:rsidR="00E86EA5" w:rsidRDefault="00E86EA5" w:rsidP="00E86EA5">
      <w:pPr>
        <w:pStyle w:val="Heading1"/>
        <w:shd w:val="clear" w:color="auto" w:fill="FFFFFF"/>
        <w:spacing w:before="0" w:beforeAutospacing="0" w:after="0" w:afterAutospacing="0"/>
        <w:jc w:val="both"/>
        <w:textAlignment w:val="baseline"/>
        <w:rPr>
          <w:rFonts w:ascii="Segoe UI" w:hAnsi="Segoe UI" w:cs="Segoe UI"/>
          <w:color w:val="444444"/>
        </w:rPr>
      </w:pPr>
      <w:ins w:id="7" w:author="Unknown" w:date="2015-09-02T09:32:00Z">
        <w:r>
          <w:rPr>
            <w:rStyle w:val="Strong"/>
            <w:rFonts w:ascii="Segoe UI" w:hAnsi="Segoe UI" w:cs="Segoe UI"/>
            <w:b/>
            <w:bCs/>
            <w:color w:val="000000"/>
            <w:sz w:val="26"/>
            <w:szCs w:val="26"/>
            <w:u w:val="single"/>
            <w:bdr w:val="none" w:sz="0" w:space="0" w:color="auto" w:frame="1"/>
            <w:shd w:val="clear" w:color="auto" w:fill="FFF9C0"/>
          </w:rPr>
          <w:t>Selenium Locators: Locate element by CSS selector using html tag attributes</w:t>
        </w:r>
      </w:ins>
    </w:p>
    <w:p w:rsidR="00E86EA5" w:rsidRDefault="00E86EA5" w:rsidP="00E86EA5">
      <w:pPr>
        <w:pStyle w:val="NormalWeb"/>
        <w:shd w:val="clear" w:color="auto" w:fill="FFFFFF"/>
        <w:spacing w:before="0" w:beforeAutospacing="0" w:after="125" w:afterAutospacing="0"/>
        <w:textAlignment w:val="baseline"/>
        <w:rPr>
          <w:rFonts w:ascii="Segoe UI" w:hAnsi="Segoe UI" w:cs="Segoe UI"/>
          <w:color w:val="444444"/>
        </w:rPr>
      </w:pPr>
      <w:proofErr w:type="gramStart"/>
      <w:r>
        <w:rPr>
          <w:rFonts w:ascii="Segoe UI" w:hAnsi="Segoe UI" w:cs="Segoe UI"/>
          <w:color w:val="444444"/>
        </w:rPr>
        <w:t>This a</w:t>
      </w:r>
      <w:proofErr w:type="gramEnd"/>
      <w:r>
        <w:rPr>
          <w:rFonts w:ascii="Segoe UI" w:hAnsi="Segoe UI" w:cs="Segoe UI"/>
          <w:color w:val="444444"/>
        </w:rPr>
        <w:t xml:space="preserve"> fall back when all options fail, you can use parent child relation in tags, in case you need to use complex strategy to locate elements. CSS selectors are string representation of HTML tags, attributes, Id, Class. It’s somewhat complex strategy compared to the previous we seen. But we can locate the elements which don’t have even Id or name or class using CSS selectors.</w:t>
      </w:r>
    </w:p>
    <w:p w:rsidR="00E86EA5" w:rsidRDefault="00E86EA5"/>
    <w:sectPr w:rsidR="00E86E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823E3D"/>
    <w:multiLevelType w:val="multilevel"/>
    <w:tmpl w:val="B3A2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86EA5"/>
    <w:rsid w:val="00844316"/>
    <w:rsid w:val="00B00324"/>
    <w:rsid w:val="00C950DF"/>
    <w:rsid w:val="00E86E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86E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EA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86EA5"/>
    <w:rPr>
      <w:b/>
      <w:bCs/>
    </w:rPr>
  </w:style>
  <w:style w:type="paragraph" w:styleId="NormalWeb">
    <w:name w:val="Normal (Web)"/>
    <w:basedOn w:val="Normal"/>
    <w:uiPriority w:val="99"/>
    <w:semiHidden/>
    <w:unhideWhenUsed/>
    <w:rsid w:val="00E86EA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86EA5"/>
    <w:rPr>
      <w:i/>
      <w:iCs/>
    </w:rPr>
  </w:style>
  <w:style w:type="paragraph" w:styleId="HTMLPreformatted">
    <w:name w:val="HTML Preformatted"/>
    <w:basedOn w:val="Normal"/>
    <w:link w:val="HTMLPreformattedChar"/>
    <w:uiPriority w:val="99"/>
    <w:semiHidden/>
    <w:unhideWhenUsed/>
    <w:rsid w:val="00E8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6EA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86E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E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5449720">
      <w:bodyDiv w:val="1"/>
      <w:marLeft w:val="0"/>
      <w:marRight w:val="0"/>
      <w:marTop w:val="0"/>
      <w:marBottom w:val="0"/>
      <w:divBdr>
        <w:top w:val="none" w:sz="0" w:space="0" w:color="auto"/>
        <w:left w:val="none" w:sz="0" w:space="0" w:color="auto"/>
        <w:bottom w:val="none" w:sz="0" w:space="0" w:color="auto"/>
        <w:right w:val="none" w:sz="0" w:space="0" w:color="auto"/>
      </w:divBdr>
    </w:div>
    <w:div w:id="138576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2018-02-25T10:33:00Z</dcterms:created>
  <dcterms:modified xsi:type="dcterms:W3CDTF">2018-02-25T11:18:00Z</dcterms:modified>
</cp:coreProperties>
</file>